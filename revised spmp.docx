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93F5" w14:textId="77777777" w:rsidR="005E4C7A" w:rsidRPr="00D31E57" w:rsidRDefault="005E4C7A" w:rsidP="005E4C7A">
      <w:pPr>
        <w:pStyle w:val="Subtitle"/>
        <w:jc w:val="center"/>
        <w:rPr>
          <w:rFonts w:ascii="Times New Roman" w:hAnsi="Times New Roman" w:cs="Times New Roman"/>
          <w:sz w:val="24"/>
          <w:szCs w:val="24"/>
          <w:rPrChange w:id="0" w:author="Zhamangaraeva, Ayzhamal" w:date="2019-11-25T16:53:00Z">
            <w:rPr/>
          </w:rPrChange>
        </w:rPr>
      </w:pPr>
    </w:p>
    <w:p w14:paraId="20310183" w14:textId="0E1B9FE6" w:rsidR="005E4C7A" w:rsidRPr="00D31E57" w:rsidDel="002A2820" w:rsidRDefault="0015611D">
      <w:pPr>
        <w:pStyle w:val="Subtitle"/>
        <w:rPr>
          <w:del w:id="1" w:author="shaji eapen" w:date="2019-11-26T15:35:00Z"/>
          <w:rFonts w:ascii="Times New Roman" w:hAnsi="Times New Roman" w:cs="Times New Roman"/>
          <w:sz w:val="24"/>
          <w:szCs w:val="24"/>
          <w:rPrChange w:id="2" w:author="Zhamangaraeva, Ayzhamal" w:date="2019-11-25T16:53:00Z">
            <w:rPr>
              <w:del w:id="3" w:author="shaji eapen" w:date="2019-11-26T15:35:00Z"/>
            </w:rPr>
          </w:rPrChange>
        </w:rPr>
        <w:pPrChange w:id="4" w:author="Zhamangaraeva, Ayzhamal" w:date="2019-11-25T16:50:00Z">
          <w:pPr>
            <w:pStyle w:val="Subtitle"/>
            <w:jc w:val="center"/>
          </w:pPr>
        </w:pPrChange>
      </w:pPr>
      <w:ins w:id="5" w:author="Zhamangaraeva, Ayzhamal" w:date="2019-11-25T16:50:00Z">
        <w:del w:id="6" w:author="shaji eapen" w:date="2019-11-26T15:35:00Z">
          <w:r w:rsidRPr="00D31E57" w:rsidDel="002A2820">
            <w:rPr>
              <w:rFonts w:ascii="Times New Roman" w:hAnsi="Times New Roman" w:cs="Times New Roman"/>
              <w:sz w:val="24"/>
              <w:szCs w:val="24"/>
              <w:rPrChange w:id="7" w:author="Zhamangaraeva, Ayzhamal" w:date="2019-11-25T16:53:00Z">
                <w:rPr/>
              </w:rPrChange>
            </w:rPr>
            <w:delText xml:space="preserve">Remove page number from the first page </w:delText>
          </w:r>
        </w:del>
      </w:ins>
    </w:p>
    <w:p w14:paraId="1313BA76" w14:textId="68185D2A" w:rsidR="005E4C7A" w:rsidRPr="00D31E57" w:rsidRDefault="005E4C7A" w:rsidP="005E4C7A">
      <w:pPr>
        <w:pStyle w:val="Subtitle"/>
        <w:jc w:val="center"/>
        <w:rPr>
          <w:ins w:id="8" w:author="Zhamangaraeva, Ayzhamal" w:date="2019-11-25T16:52:00Z"/>
          <w:rFonts w:ascii="Times New Roman" w:hAnsi="Times New Roman" w:cs="Times New Roman"/>
          <w:sz w:val="24"/>
          <w:szCs w:val="24"/>
          <w:rPrChange w:id="9" w:author="Zhamangaraeva, Ayzhamal" w:date="2019-11-25T16:53:00Z">
            <w:rPr>
              <w:ins w:id="10" w:author="Zhamangaraeva, Ayzhamal" w:date="2019-11-25T16:52:00Z"/>
            </w:rPr>
          </w:rPrChange>
        </w:rPr>
      </w:pPr>
    </w:p>
    <w:p w14:paraId="09BB107E" w14:textId="14831801" w:rsidR="005A0664" w:rsidRPr="00D31E57" w:rsidDel="002A2820" w:rsidRDefault="005A0664">
      <w:pPr>
        <w:rPr>
          <w:del w:id="11" w:author="shaji eapen" w:date="2019-11-26T15:40:00Z"/>
          <w:rFonts w:ascii="Times New Roman" w:hAnsi="Times New Roman" w:cs="Times New Roman"/>
          <w:sz w:val="24"/>
          <w:szCs w:val="24"/>
          <w:rPrChange w:id="12" w:author="Zhamangaraeva, Ayzhamal" w:date="2019-11-25T16:53:00Z">
            <w:rPr>
              <w:del w:id="13" w:author="shaji eapen" w:date="2019-11-26T15:40:00Z"/>
            </w:rPr>
          </w:rPrChange>
        </w:rPr>
        <w:pPrChange w:id="14" w:author="Zhamangaraeva, Ayzhamal" w:date="2019-11-25T16:52:00Z">
          <w:pPr>
            <w:pStyle w:val="Subtitle"/>
            <w:jc w:val="center"/>
          </w:pPr>
        </w:pPrChange>
      </w:pPr>
      <w:ins w:id="15" w:author="Zhamangaraeva, Ayzhamal" w:date="2019-11-25T16:52:00Z">
        <w:del w:id="16" w:author="shaji eapen" w:date="2019-11-26T15:40:00Z">
          <w:r w:rsidRPr="00D31E57" w:rsidDel="002A2820">
            <w:rPr>
              <w:rFonts w:ascii="Times New Roman" w:hAnsi="Times New Roman" w:cs="Times New Roman"/>
              <w:sz w:val="24"/>
              <w:szCs w:val="24"/>
              <w:rPrChange w:id="17" w:author="Zhamangaraeva, Ayzhamal" w:date="2019-11-25T16:53:00Z">
                <w:rPr/>
              </w:rPrChange>
            </w:rPr>
            <w:delText xml:space="preserve">You have different fonts, stick with one, </w:delText>
          </w:r>
          <w:r w:rsidR="00283E23" w:rsidRPr="00D31E57" w:rsidDel="002A2820">
            <w:rPr>
              <w:rFonts w:ascii="Times New Roman" w:hAnsi="Times New Roman" w:cs="Times New Roman"/>
              <w:sz w:val="24"/>
              <w:szCs w:val="24"/>
              <w:rPrChange w:id="18" w:author="Zhamangaraeva, Ayzhamal" w:date="2019-11-25T16:53:00Z">
                <w:rPr/>
              </w:rPrChange>
            </w:rPr>
            <w:delText>example Times New Roman 12</w:delText>
          </w:r>
        </w:del>
      </w:ins>
    </w:p>
    <w:p w14:paraId="76E4F95C" w14:textId="77777777" w:rsidR="005E4C7A" w:rsidRPr="00D31E57" w:rsidRDefault="005E4C7A" w:rsidP="005E4C7A">
      <w:pPr>
        <w:pStyle w:val="Subtitle"/>
        <w:jc w:val="center"/>
        <w:rPr>
          <w:rFonts w:ascii="Times New Roman" w:hAnsi="Times New Roman" w:cs="Times New Roman"/>
          <w:sz w:val="24"/>
          <w:szCs w:val="24"/>
          <w:rPrChange w:id="19" w:author="Zhamangaraeva, Ayzhamal" w:date="2019-11-25T16:53:00Z">
            <w:rPr/>
          </w:rPrChange>
        </w:rPr>
      </w:pPr>
    </w:p>
    <w:p w14:paraId="493F3CFA" w14:textId="77777777" w:rsidR="005E4C7A" w:rsidRPr="00D31E57" w:rsidRDefault="005E4C7A" w:rsidP="005E4C7A">
      <w:pPr>
        <w:pStyle w:val="Subtitle"/>
        <w:jc w:val="center"/>
        <w:rPr>
          <w:rFonts w:ascii="Times New Roman" w:hAnsi="Times New Roman" w:cs="Times New Roman"/>
          <w:sz w:val="24"/>
          <w:szCs w:val="24"/>
          <w:rPrChange w:id="20" w:author="Zhamangaraeva, Ayzhamal" w:date="2019-11-25T16:53:00Z">
            <w:rPr/>
          </w:rPrChange>
        </w:rPr>
      </w:pPr>
    </w:p>
    <w:p w14:paraId="1A1314B8" w14:textId="77777777" w:rsidR="005E4C7A" w:rsidRPr="00D31E57" w:rsidRDefault="005E4C7A" w:rsidP="005E4C7A">
      <w:pPr>
        <w:pStyle w:val="Subtitle"/>
        <w:jc w:val="center"/>
        <w:rPr>
          <w:rFonts w:ascii="Times New Roman" w:hAnsi="Times New Roman" w:cs="Times New Roman"/>
          <w:sz w:val="24"/>
          <w:szCs w:val="24"/>
          <w:rPrChange w:id="21" w:author="Zhamangaraeva, Ayzhamal" w:date="2019-11-25T16:53:00Z">
            <w:rPr/>
          </w:rPrChange>
        </w:rPr>
      </w:pPr>
    </w:p>
    <w:p w14:paraId="690E9EC6" w14:textId="77777777" w:rsidR="005E4C7A" w:rsidRPr="00D31E57" w:rsidRDefault="005E4C7A" w:rsidP="005E4C7A">
      <w:pPr>
        <w:pStyle w:val="Subtitle"/>
        <w:jc w:val="center"/>
        <w:rPr>
          <w:rFonts w:ascii="Times New Roman" w:hAnsi="Times New Roman" w:cs="Times New Roman"/>
          <w:sz w:val="24"/>
          <w:szCs w:val="24"/>
          <w:rPrChange w:id="22" w:author="Zhamangaraeva, Ayzhamal" w:date="2019-11-25T16:53:00Z">
            <w:rPr/>
          </w:rPrChange>
        </w:rPr>
      </w:pPr>
    </w:p>
    <w:p w14:paraId="70EDFA27" w14:textId="77777777" w:rsidR="005E4C7A" w:rsidRPr="00D31E57" w:rsidRDefault="005E4C7A" w:rsidP="005E4C7A">
      <w:pPr>
        <w:pStyle w:val="Subtitle"/>
        <w:jc w:val="center"/>
        <w:rPr>
          <w:rFonts w:ascii="Times New Roman" w:hAnsi="Times New Roman" w:cs="Times New Roman"/>
          <w:sz w:val="24"/>
          <w:szCs w:val="24"/>
          <w:rPrChange w:id="23" w:author="Zhamangaraeva, Ayzhamal" w:date="2019-11-25T16:53:00Z">
            <w:rPr/>
          </w:rPrChange>
        </w:rPr>
      </w:pPr>
    </w:p>
    <w:p w14:paraId="74A29D68" w14:textId="77777777" w:rsidR="005E4C7A" w:rsidRPr="00D31E57" w:rsidRDefault="005E4C7A" w:rsidP="005E4C7A">
      <w:pPr>
        <w:pStyle w:val="Subtitle"/>
        <w:jc w:val="center"/>
        <w:rPr>
          <w:rFonts w:ascii="Times New Roman" w:hAnsi="Times New Roman" w:cs="Times New Roman"/>
          <w:sz w:val="24"/>
          <w:szCs w:val="24"/>
          <w:rPrChange w:id="24" w:author="Zhamangaraeva, Ayzhamal" w:date="2019-11-25T16:53:00Z">
            <w:rPr/>
          </w:rPrChange>
        </w:rPr>
      </w:pPr>
    </w:p>
    <w:p w14:paraId="1D7D86B6" w14:textId="77777777" w:rsidR="005E4C7A" w:rsidRPr="00D31E57" w:rsidRDefault="005E4C7A" w:rsidP="005E4C7A">
      <w:pPr>
        <w:pStyle w:val="Subtitle"/>
        <w:jc w:val="center"/>
        <w:rPr>
          <w:rFonts w:ascii="Times New Roman" w:hAnsi="Times New Roman" w:cs="Times New Roman"/>
          <w:sz w:val="24"/>
          <w:szCs w:val="24"/>
          <w:rPrChange w:id="25" w:author="Zhamangaraeva, Ayzhamal" w:date="2019-11-25T16:53:00Z">
            <w:rPr/>
          </w:rPrChange>
        </w:rPr>
      </w:pPr>
    </w:p>
    <w:p w14:paraId="73A5A531" w14:textId="77777777" w:rsidR="005E4C7A" w:rsidRPr="00D31E57" w:rsidRDefault="005E4C7A" w:rsidP="005E4C7A">
      <w:pPr>
        <w:pStyle w:val="Subtitle"/>
        <w:jc w:val="center"/>
        <w:rPr>
          <w:rFonts w:ascii="Times New Roman" w:hAnsi="Times New Roman" w:cs="Times New Roman"/>
          <w:sz w:val="24"/>
          <w:szCs w:val="24"/>
          <w:rPrChange w:id="26" w:author="Zhamangaraeva, Ayzhamal" w:date="2019-11-25T16:53:00Z">
            <w:rPr/>
          </w:rPrChange>
        </w:rPr>
      </w:pPr>
    </w:p>
    <w:p w14:paraId="34BF4808" w14:textId="77777777" w:rsidR="00B067C3" w:rsidRPr="002A2820" w:rsidRDefault="0074241F" w:rsidP="002A2820">
      <w:pPr>
        <w:jc w:val="center"/>
        <w:rPr>
          <w:rFonts w:ascii="Times New Roman" w:hAnsi="Times New Roman" w:cs="Times New Roman"/>
          <w:sz w:val="32"/>
          <w:szCs w:val="24"/>
          <w:rPrChange w:id="27" w:author="shaji eapen" w:date="2019-11-26T15:40:00Z">
            <w:rPr>
              <w:rFonts w:ascii="Arial Black" w:hAnsi="Arial Black"/>
              <w:b/>
              <w:sz w:val="36"/>
            </w:rPr>
          </w:rPrChange>
        </w:rPr>
        <w:pPrChange w:id="28" w:author="shaji eapen" w:date="2019-11-26T15:40:00Z">
          <w:pPr>
            <w:pStyle w:val="Subtitle"/>
            <w:jc w:val="center"/>
          </w:pPr>
        </w:pPrChange>
      </w:pPr>
      <w:r w:rsidRPr="002A2820">
        <w:rPr>
          <w:rFonts w:ascii="Times New Roman" w:hAnsi="Times New Roman" w:cs="Times New Roman"/>
          <w:sz w:val="32"/>
          <w:szCs w:val="24"/>
          <w:rPrChange w:id="29" w:author="shaji eapen" w:date="2019-11-26T15:40:00Z">
            <w:rPr>
              <w:rFonts w:ascii="Arial Black" w:hAnsi="Arial Black"/>
              <w:b/>
              <w:sz w:val="36"/>
            </w:rPr>
          </w:rPrChange>
        </w:rPr>
        <w:t>Learning Management syste</w:t>
      </w:r>
      <w:r w:rsidR="005E4C7A" w:rsidRPr="002A2820">
        <w:rPr>
          <w:rFonts w:ascii="Times New Roman" w:hAnsi="Times New Roman" w:cs="Times New Roman"/>
          <w:sz w:val="32"/>
          <w:szCs w:val="24"/>
          <w:rPrChange w:id="30" w:author="shaji eapen" w:date="2019-11-26T15:40:00Z">
            <w:rPr>
              <w:rFonts w:ascii="Arial Black" w:hAnsi="Arial Black"/>
              <w:b/>
              <w:sz w:val="36"/>
            </w:rPr>
          </w:rPrChange>
        </w:rPr>
        <w:t>m</w:t>
      </w:r>
    </w:p>
    <w:p w14:paraId="293B1EDE" w14:textId="77777777" w:rsidR="005E4C7A" w:rsidRPr="00D31E57" w:rsidRDefault="005E4C7A" w:rsidP="005E4C7A">
      <w:pPr>
        <w:jc w:val="center"/>
        <w:rPr>
          <w:rFonts w:ascii="Times New Roman" w:hAnsi="Times New Roman" w:cs="Times New Roman"/>
          <w:sz w:val="24"/>
          <w:szCs w:val="24"/>
          <w:rPrChange w:id="31" w:author="Zhamangaraeva, Ayzhamal" w:date="2019-11-25T16:53:00Z">
            <w:rPr/>
          </w:rPrChange>
        </w:rPr>
      </w:pPr>
      <w:r w:rsidRPr="00D31E57">
        <w:rPr>
          <w:rFonts w:ascii="Times New Roman" w:hAnsi="Times New Roman" w:cs="Times New Roman"/>
          <w:sz w:val="24"/>
          <w:szCs w:val="24"/>
          <w:rPrChange w:id="32" w:author="Zhamangaraeva, Ayzhamal" w:date="2019-11-25T16:53:00Z">
            <w:rPr/>
          </w:rPrChange>
        </w:rPr>
        <w:t>11/17/2019</w:t>
      </w:r>
    </w:p>
    <w:p w14:paraId="5C1BFAD2" w14:textId="77777777" w:rsidR="005E4C7A" w:rsidRPr="00D31E57" w:rsidRDefault="005E4C7A" w:rsidP="005E4C7A">
      <w:pPr>
        <w:jc w:val="center"/>
        <w:rPr>
          <w:rFonts w:ascii="Times New Roman" w:hAnsi="Times New Roman" w:cs="Times New Roman"/>
          <w:sz w:val="24"/>
          <w:szCs w:val="24"/>
          <w:rPrChange w:id="33" w:author="Zhamangaraeva, Ayzhamal" w:date="2019-11-25T16:53:00Z">
            <w:rPr/>
          </w:rPrChange>
        </w:rPr>
      </w:pPr>
    </w:p>
    <w:p w14:paraId="387231C4" w14:textId="77777777" w:rsidR="005E4C7A" w:rsidRPr="00D31E57" w:rsidRDefault="005E4C7A" w:rsidP="005E4C7A">
      <w:pPr>
        <w:jc w:val="center"/>
        <w:rPr>
          <w:rFonts w:ascii="Times New Roman" w:hAnsi="Times New Roman" w:cs="Times New Roman"/>
          <w:sz w:val="24"/>
          <w:szCs w:val="24"/>
          <w:rPrChange w:id="34" w:author="Zhamangaraeva, Ayzhamal" w:date="2019-11-25T16:53:00Z">
            <w:rPr/>
          </w:rPrChange>
        </w:rPr>
      </w:pPr>
    </w:p>
    <w:p w14:paraId="0FEC0020" w14:textId="77777777" w:rsidR="005E4C7A" w:rsidRPr="00D31E57" w:rsidRDefault="005E4C7A" w:rsidP="005E4C7A">
      <w:pPr>
        <w:jc w:val="center"/>
        <w:rPr>
          <w:rFonts w:ascii="Times New Roman" w:hAnsi="Times New Roman" w:cs="Times New Roman"/>
          <w:sz w:val="24"/>
          <w:szCs w:val="24"/>
          <w:rPrChange w:id="35" w:author="Zhamangaraeva, Ayzhamal" w:date="2019-11-25T16:53:00Z">
            <w:rPr/>
          </w:rPrChange>
        </w:rPr>
      </w:pPr>
    </w:p>
    <w:p w14:paraId="6BCD8FE2" w14:textId="77777777" w:rsidR="005E4C7A" w:rsidRPr="00D31E57" w:rsidRDefault="005E4C7A" w:rsidP="005E4C7A">
      <w:pPr>
        <w:jc w:val="center"/>
        <w:rPr>
          <w:rFonts w:ascii="Times New Roman" w:hAnsi="Times New Roman" w:cs="Times New Roman"/>
          <w:sz w:val="24"/>
          <w:szCs w:val="24"/>
          <w:rPrChange w:id="36" w:author="Zhamangaraeva, Ayzhamal" w:date="2019-11-25T16:53:00Z">
            <w:rPr/>
          </w:rPrChange>
        </w:rPr>
      </w:pPr>
    </w:p>
    <w:p w14:paraId="4815BD26" w14:textId="77777777" w:rsidR="005E4C7A" w:rsidRPr="00D31E57" w:rsidRDefault="005E4C7A" w:rsidP="005E4C7A">
      <w:pPr>
        <w:jc w:val="center"/>
        <w:rPr>
          <w:rFonts w:ascii="Times New Roman" w:hAnsi="Times New Roman" w:cs="Times New Roman"/>
          <w:sz w:val="24"/>
          <w:szCs w:val="24"/>
          <w:rPrChange w:id="37" w:author="Zhamangaraeva, Ayzhamal" w:date="2019-11-25T16:53:00Z">
            <w:rPr/>
          </w:rPrChange>
        </w:rPr>
      </w:pPr>
    </w:p>
    <w:p w14:paraId="050631F3" w14:textId="77777777" w:rsidR="005E4C7A" w:rsidRPr="00D31E57" w:rsidRDefault="005E4C7A" w:rsidP="005E4C7A">
      <w:pPr>
        <w:jc w:val="center"/>
        <w:rPr>
          <w:rFonts w:ascii="Times New Roman" w:hAnsi="Times New Roman" w:cs="Times New Roman"/>
          <w:sz w:val="24"/>
          <w:szCs w:val="24"/>
          <w:rPrChange w:id="38" w:author="Zhamangaraeva, Ayzhamal" w:date="2019-11-25T16:53:00Z">
            <w:rPr/>
          </w:rPrChange>
        </w:rPr>
      </w:pPr>
    </w:p>
    <w:p w14:paraId="59B6F445" w14:textId="77777777" w:rsidR="005E4C7A" w:rsidRPr="00D31E57" w:rsidRDefault="00787498" w:rsidP="00787498">
      <w:pPr>
        <w:rPr>
          <w:rFonts w:ascii="Times New Roman" w:hAnsi="Times New Roman" w:cs="Times New Roman"/>
          <w:sz w:val="24"/>
          <w:szCs w:val="24"/>
          <w:rPrChange w:id="39" w:author="Zhamangaraeva, Ayzhamal" w:date="2019-11-25T16:53:00Z">
            <w:rPr/>
          </w:rPrChange>
        </w:rPr>
      </w:pPr>
      <w:r w:rsidRPr="00D31E57">
        <w:rPr>
          <w:rFonts w:ascii="Times New Roman" w:hAnsi="Times New Roman" w:cs="Times New Roman"/>
          <w:sz w:val="24"/>
          <w:szCs w:val="24"/>
          <w:rPrChange w:id="40" w:author="Zhamangaraeva, Ayzhamal" w:date="2019-11-25T16:53:00Z">
            <w:rPr/>
          </w:rPrChange>
        </w:rPr>
        <w:t>Team Members:</w:t>
      </w:r>
    </w:p>
    <w:p w14:paraId="5AC5CF5C" w14:textId="27D4CB55" w:rsidR="00787498" w:rsidRPr="00D31E57" w:rsidRDefault="00787498" w:rsidP="00787498">
      <w:pPr>
        <w:spacing w:after="0" w:line="240" w:lineRule="auto"/>
        <w:rPr>
          <w:rFonts w:ascii="Times New Roman" w:hAnsi="Times New Roman" w:cs="Times New Roman"/>
          <w:sz w:val="24"/>
          <w:szCs w:val="24"/>
          <w:rPrChange w:id="41" w:author="Zhamangaraeva, Ayzhamal" w:date="2019-11-25T16:53:00Z">
            <w:rPr/>
          </w:rPrChange>
        </w:rPr>
      </w:pPr>
      <w:r w:rsidRPr="00D31E57">
        <w:rPr>
          <w:rFonts w:ascii="Times New Roman" w:hAnsi="Times New Roman" w:cs="Times New Roman"/>
          <w:sz w:val="24"/>
          <w:szCs w:val="24"/>
          <w:rPrChange w:id="42" w:author="Zhamangaraeva, Ayzhamal" w:date="2019-11-25T16:53:00Z">
            <w:rPr/>
          </w:rPrChange>
        </w:rPr>
        <w:t>A</w:t>
      </w:r>
      <w:r w:rsidR="0004666E" w:rsidRPr="00D31E57">
        <w:rPr>
          <w:rFonts w:ascii="Times New Roman" w:hAnsi="Times New Roman" w:cs="Times New Roman"/>
          <w:sz w:val="24"/>
          <w:szCs w:val="24"/>
          <w:rPrChange w:id="43" w:author="Zhamangaraeva, Ayzhamal" w:date="2019-11-25T16:53:00Z">
            <w:rPr/>
          </w:rPrChange>
        </w:rPr>
        <w:t xml:space="preserve">yzhamal Zhamangaraeva </w:t>
      </w:r>
      <w:r w:rsidRPr="00D31E57">
        <w:rPr>
          <w:rFonts w:ascii="Times New Roman" w:hAnsi="Times New Roman" w:cs="Times New Roman"/>
          <w:sz w:val="24"/>
          <w:szCs w:val="24"/>
          <w:rPrChange w:id="44" w:author="Zhamangaraeva, Ayzhamal" w:date="2019-11-25T16:53:00Z">
            <w:rPr/>
          </w:rPrChange>
        </w:rPr>
        <w:t xml:space="preserve"> </w:t>
      </w:r>
    </w:p>
    <w:p w14:paraId="71B0E385" w14:textId="77777777" w:rsidR="00787498" w:rsidRPr="00D31E57" w:rsidRDefault="00787498" w:rsidP="00787498">
      <w:pPr>
        <w:spacing w:after="0" w:line="240" w:lineRule="auto"/>
        <w:rPr>
          <w:rFonts w:ascii="Times New Roman" w:hAnsi="Times New Roman" w:cs="Times New Roman"/>
          <w:sz w:val="24"/>
          <w:szCs w:val="24"/>
          <w:rPrChange w:id="45" w:author="Zhamangaraeva, Ayzhamal" w:date="2019-11-25T16:53:00Z">
            <w:rPr/>
          </w:rPrChange>
        </w:rPr>
      </w:pPr>
      <w:r w:rsidRPr="00D31E57">
        <w:rPr>
          <w:rFonts w:ascii="Times New Roman" w:hAnsi="Times New Roman" w:cs="Times New Roman"/>
          <w:sz w:val="24"/>
          <w:szCs w:val="24"/>
          <w:rPrChange w:id="46" w:author="Zhamangaraeva, Ayzhamal" w:date="2019-11-25T16:53:00Z">
            <w:rPr/>
          </w:rPrChange>
        </w:rPr>
        <w:t>Alan Mannamplackal</w:t>
      </w:r>
    </w:p>
    <w:p w14:paraId="2A15631F" w14:textId="77777777" w:rsidR="00787498" w:rsidRPr="00D31E57" w:rsidRDefault="00787498" w:rsidP="00787498">
      <w:pPr>
        <w:spacing w:after="0" w:line="240" w:lineRule="auto"/>
        <w:rPr>
          <w:rFonts w:ascii="Times New Roman" w:hAnsi="Times New Roman" w:cs="Times New Roman"/>
          <w:sz w:val="24"/>
          <w:szCs w:val="24"/>
          <w:rPrChange w:id="47" w:author="Zhamangaraeva, Ayzhamal" w:date="2019-11-25T16:53:00Z">
            <w:rPr/>
          </w:rPrChange>
        </w:rPr>
      </w:pPr>
      <w:r w:rsidRPr="00D31E57">
        <w:rPr>
          <w:rFonts w:ascii="Times New Roman" w:hAnsi="Times New Roman" w:cs="Times New Roman"/>
          <w:sz w:val="24"/>
          <w:szCs w:val="24"/>
          <w:rPrChange w:id="48" w:author="Zhamangaraeva, Ayzhamal" w:date="2019-11-25T16:53:00Z">
            <w:rPr/>
          </w:rPrChange>
        </w:rPr>
        <w:t>Cesar Rojas</w:t>
      </w:r>
    </w:p>
    <w:p w14:paraId="11887534" w14:textId="0FEAE38E" w:rsidR="00787498" w:rsidRPr="00D31E57" w:rsidRDefault="00787498" w:rsidP="00787498">
      <w:pPr>
        <w:spacing w:after="0" w:line="240" w:lineRule="auto"/>
        <w:rPr>
          <w:rFonts w:ascii="Times New Roman" w:hAnsi="Times New Roman" w:cs="Times New Roman"/>
          <w:sz w:val="24"/>
          <w:szCs w:val="24"/>
          <w:rPrChange w:id="49" w:author="Zhamangaraeva, Ayzhamal" w:date="2019-11-25T16:53:00Z">
            <w:rPr/>
          </w:rPrChange>
        </w:rPr>
      </w:pPr>
      <w:r w:rsidRPr="00D31E57">
        <w:rPr>
          <w:rFonts w:ascii="Times New Roman" w:hAnsi="Times New Roman" w:cs="Times New Roman"/>
          <w:sz w:val="24"/>
          <w:szCs w:val="24"/>
          <w:rPrChange w:id="50" w:author="Zhamangaraeva, Ayzhamal" w:date="2019-11-25T16:53:00Z">
            <w:rPr/>
          </w:rPrChange>
        </w:rPr>
        <w:t>Brian</w:t>
      </w:r>
      <w:r w:rsidR="0004666E" w:rsidRPr="00D31E57">
        <w:rPr>
          <w:rFonts w:ascii="Times New Roman" w:hAnsi="Times New Roman" w:cs="Times New Roman"/>
          <w:sz w:val="24"/>
          <w:szCs w:val="24"/>
          <w:rPrChange w:id="51" w:author="Zhamangaraeva, Ayzhamal" w:date="2019-11-25T16:53:00Z">
            <w:rPr/>
          </w:rPrChange>
        </w:rPr>
        <w:t xml:space="preserve"> Mickens</w:t>
      </w:r>
    </w:p>
    <w:p w14:paraId="3B0516AB" w14:textId="5D794734" w:rsidR="00787498" w:rsidRPr="00D31E57" w:rsidRDefault="003830BD" w:rsidP="00787498">
      <w:pPr>
        <w:spacing w:after="0" w:line="240" w:lineRule="auto"/>
        <w:rPr>
          <w:rFonts w:ascii="Times New Roman" w:hAnsi="Times New Roman" w:cs="Times New Roman"/>
          <w:sz w:val="24"/>
          <w:szCs w:val="24"/>
          <w:rPrChange w:id="52" w:author="Zhamangaraeva, Ayzhamal" w:date="2019-11-25T16:53:00Z">
            <w:rPr/>
          </w:rPrChange>
        </w:rPr>
      </w:pPr>
      <w:r w:rsidRPr="00D31E57">
        <w:rPr>
          <w:rFonts w:ascii="Times New Roman" w:hAnsi="Times New Roman" w:cs="Times New Roman"/>
          <w:sz w:val="24"/>
          <w:szCs w:val="24"/>
          <w:rPrChange w:id="53" w:author="Zhamangaraeva, Ayzhamal" w:date="2019-11-25T16:53:00Z">
            <w:rPr/>
          </w:rPrChange>
        </w:rPr>
        <w:t>Shawn Ijaz</w:t>
      </w:r>
    </w:p>
    <w:p w14:paraId="4D438299" w14:textId="77777777" w:rsidR="005E4C7A" w:rsidRPr="00D31E57" w:rsidRDefault="005E4C7A" w:rsidP="005E4C7A">
      <w:pPr>
        <w:jc w:val="center"/>
        <w:rPr>
          <w:rFonts w:ascii="Times New Roman" w:hAnsi="Times New Roman" w:cs="Times New Roman"/>
          <w:sz w:val="24"/>
          <w:szCs w:val="24"/>
          <w:rPrChange w:id="54" w:author="Zhamangaraeva, Ayzhamal" w:date="2019-11-25T16:53:00Z">
            <w:rPr/>
          </w:rPrChange>
        </w:rPr>
      </w:pPr>
    </w:p>
    <w:p w14:paraId="31F617AD" w14:textId="77777777" w:rsidR="005E4C7A" w:rsidRPr="00D31E57" w:rsidRDefault="005E4C7A" w:rsidP="005E4C7A">
      <w:pPr>
        <w:jc w:val="center"/>
        <w:rPr>
          <w:rFonts w:ascii="Times New Roman" w:hAnsi="Times New Roman" w:cs="Times New Roman"/>
          <w:sz w:val="24"/>
          <w:szCs w:val="24"/>
          <w:rPrChange w:id="55" w:author="Zhamangaraeva, Ayzhamal" w:date="2019-11-25T16:53:00Z">
            <w:rPr/>
          </w:rPrChange>
        </w:rPr>
      </w:pPr>
    </w:p>
    <w:p w14:paraId="48F7177F" w14:textId="77777777" w:rsidR="005E4C7A" w:rsidRPr="00D31E57" w:rsidDel="00D31E57" w:rsidRDefault="005E4C7A" w:rsidP="005E4C7A">
      <w:pPr>
        <w:jc w:val="center"/>
        <w:rPr>
          <w:del w:id="56" w:author="Zhamangaraeva, Ayzhamal" w:date="2019-11-25T16:54:00Z"/>
          <w:rFonts w:ascii="Times New Roman" w:hAnsi="Times New Roman" w:cs="Times New Roman"/>
          <w:sz w:val="24"/>
          <w:szCs w:val="24"/>
          <w:rPrChange w:id="57" w:author="Zhamangaraeva, Ayzhamal" w:date="2019-11-25T16:53:00Z">
            <w:rPr>
              <w:del w:id="58" w:author="Zhamangaraeva, Ayzhamal" w:date="2019-11-25T16:54:00Z"/>
            </w:rPr>
          </w:rPrChange>
        </w:rPr>
      </w:pPr>
    </w:p>
    <w:p w14:paraId="4A4D4033" w14:textId="77777777" w:rsidR="005E4C7A" w:rsidRPr="00D31E57" w:rsidRDefault="005E4C7A" w:rsidP="00787498">
      <w:pPr>
        <w:rPr>
          <w:rFonts w:ascii="Times New Roman" w:hAnsi="Times New Roman" w:cs="Times New Roman"/>
          <w:sz w:val="24"/>
          <w:szCs w:val="24"/>
          <w:rPrChange w:id="59" w:author="Zhamangaraeva, Ayzhamal" w:date="2019-11-25T16:53:00Z">
            <w:rPr/>
          </w:rPrChange>
        </w:rPr>
      </w:pPr>
    </w:p>
    <w:p w14:paraId="18D7C877" w14:textId="0952E5B4" w:rsidR="005E4C7A" w:rsidRPr="00D31E57" w:rsidRDefault="00FC50D4" w:rsidP="00B17AF0">
      <w:pPr>
        <w:jc w:val="center"/>
        <w:rPr>
          <w:rFonts w:ascii="Times New Roman" w:hAnsi="Times New Roman" w:cs="Times New Roman"/>
          <w:sz w:val="24"/>
          <w:szCs w:val="24"/>
          <w:rPrChange w:id="60" w:author="Zhamangaraeva, Ayzhamal" w:date="2019-11-25T16:53:00Z">
            <w:rPr/>
          </w:rPrChange>
        </w:rPr>
      </w:pPr>
      <w:r w:rsidRPr="00D31E57">
        <w:rPr>
          <w:rFonts w:ascii="Times New Roman" w:hAnsi="Times New Roman" w:cs="Times New Roman"/>
          <w:sz w:val="24"/>
          <w:szCs w:val="24"/>
          <w:rPrChange w:id="61" w:author="Zhamangaraeva, Ayzhamal" w:date="2019-11-25T16:53:00Z">
            <w:rPr/>
          </w:rPrChange>
        </w:rPr>
        <w:lastRenderedPageBreak/>
        <w:t>SOFTWARE PROJECT MANAGEMENT PLAN</w:t>
      </w:r>
    </w:p>
    <w:p w14:paraId="193FBFF2" w14:textId="77777777" w:rsidR="002A2820" w:rsidRDefault="002A2820" w:rsidP="005E4C7A">
      <w:pPr>
        <w:pStyle w:val="TOC-title"/>
        <w:rPr>
          <w:ins w:id="62" w:author="shaji eapen" w:date="2019-11-26T15:40:00Z"/>
          <w:szCs w:val="24"/>
        </w:rPr>
      </w:pPr>
    </w:p>
    <w:p w14:paraId="24C4DE52" w14:textId="77777777" w:rsidR="002A2820" w:rsidRDefault="002A2820" w:rsidP="005E4C7A">
      <w:pPr>
        <w:pStyle w:val="TOC-title"/>
        <w:rPr>
          <w:ins w:id="63" w:author="shaji eapen" w:date="2019-11-26T15:40:00Z"/>
          <w:szCs w:val="24"/>
        </w:rPr>
      </w:pPr>
    </w:p>
    <w:p w14:paraId="29323534" w14:textId="3DB35B5D" w:rsidR="005E4C7A" w:rsidRPr="00D31E57" w:rsidRDefault="005E4C7A" w:rsidP="005E4C7A">
      <w:pPr>
        <w:pStyle w:val="TOC-title"/>
        <w:rPr>
          <w:szCs w:val="24"/>
        </w:rPr>
      </w:pPr>
      <w:r w:rsidRPr="00D31E57">
        <w:rPr>
          <w:szCs w:val="24"/>
        </w:rPr>
        <w:t>Table of Contents</w:t>
      </w:r>
    </w:p>
    <w:p w14:paraId="062FD9AC" w14:textId="7B23B3F0" w:rsidR="005E4C7A" w:rsidRPr="00D31E57" w:rsidRDefault="005E4C7A" w:rsidP="005E4C7A">
      <w:pPr>
        <w:pStyle w:val="TOC-headings"/>
        <w:rPr>
          <w:sz w:val="24"/>
          <w:szCs w:val="24"/>
          <w:rPrChange w:id="64" w:author="Zhamangaraeva, Ayzhamal" w:date="2019-11-25T16:53:00Z">
            <w:rPr/>
          </w:rPrChange>
        </w:rPr>
      </w:pPr>
      <w:r w:rsidRPr="00D31E57">
        <w:rPr>
          <w:sz w:val="24"/>
          <w:szCs w:val="24"/>
          <w:rPrChange w:id="65" w:author="Zhamangaraeva, Ayzhamal" w:date="2019-11-25T16:53:00Z">
            <w:rPr/>
          </w:rPrChange>
        </w:rPr>
        <w:t>Section</w:t>
      </w:r>
      <w:r w:rsidRPr="00D31E57">
        <w:rPr>
          <w:sz w:val="24"/>
          <w:szCs w:val="24"/>
          <w:rPrChange w:id="66" w:author="Zhamangaraeva, Ayzhamal" w:date="2019-11-25T16:53:00Z">
            <w:rPr/>
          </w:rPrChange>
        </w:rPr>
        <w:tab/>
      </w:r>
      <w:del w:id="67" w:author="Zhamangaraeva, Ayzhamal" w:date="2019-11-25T16:50:00Z">
        <w:r w:rsidRPr="00D31E57" w:rsidDel="0015611D">
          <w:rPr>
            <w:sz w:val="24"/>
            <w:szCs w:val="24"/>
            <w:rPrChange w:id="68" w:author="Zhamangaraeva, Ayzhamal" w:date="2019-11-25T16:53:00Z">
              <w:rPr/>
            </w:rPrChange>
          </w:rPr>
          <w:delText>Page</w:delText>
        </w:r>
      </w:del>
    </w:p>
    <w:p w14:paraId="7CA47B9B" w14:textId="75B653C5" w:rsidR="0076241F" w:rsidRPr="002A2820" w:rsidRDefault="007350E7" w:rsidP="0076241F">
      <w:pPr>
        <w:pStyle w:val="TOC1"/>
        <w:spacing w:before="0" w:after="0"/>
        <w:rPr>
          <w:caps w:val="0"/>
          <w:sz w:val="24"/>
          <w:szCs w:val="24"/>
          <w:rPrChange w:id="69" w:author="shaji eapen" w:date="2019-11-26T15:40:00Z">
            <w:rPr>
              <w:caps w:val="0"/>
            </w:rPr>
          </w:rPrChange>
        </w:rPr>
      </w:pPr>
      <w:r w:rsidRPr="00B93AFF">
        <w:rPr>
          <w:sz w:val="24"/>
          <w:szCs w:val="24"/>
        </w:rPr>
        <w:t>1.</w:t>
      </w:r>
      <w:r w:rsidR="0076241F" w:rsidRPr="00B93AFF">
        <w:rPr>
          <w:sz w:val="24"/>
          <w:szCs w:val="24"/>
        </w:rPr>
        <w:t>Introduction</w:t>
      </w:r>
      <w:r w:rsidR="0076241F" w:rsidRPr="002A2820">
        <w:rPr>
          <w:caps w:val="0"/>
          <w:sz w:val="24"/>
          <w:szCs w:val="24"/>
          <w:rPrChange w:id="70" w:author="shaji eapen" w:date="2019-11-26T15:40:00Z">
            <w:rPr>
              <w:caps w:val="0"/>
            </w:rPr>
          </w:rPrChange>
        </w:rPr>
        <w:t>…</w:t>
      </w:r>
      <w:del w:id="71" w:author="shaji eapen" w:date="2019-11-26T15:40:00Z">
        <w:r w:rsidR="0076241F" w:rsidRPr="002A2820" w:rsidDel="002A2820">
          <w:rPr>
            <w:caps w:val="0"/>
            <w:sz w:val="24"/>
            <w:szCs w:val="24"/>
            <w:rPrChange w:id="72" w:author="shaji eapen" w:date="2019-11-26T15:40:00Z">
              <w:rPr>
                <w:caps w:val="0"/>
              </w:rPr>
            </w:rPrChange>
          </w:rPr>
          <w:delText>………</w:delText>
        </w:r>
      </w:del>
      <w:r w:rsidR="0076241F" w:rsidRPr="002A2820">
        <w:rPr>
          <w:caps w:val="0"/>
          <w:sz w:val="24"/>
          <w:szCs w:val="24"/>
          <w:rPrChange w:id="73" w:author="shaji eapen" w:date="2019-11-26T15:40:00Z">
            <w:rPr>
              <w:caps w:val="0"/>
            </w:rPr>
          </w:rPrChange>
        </w:rPr>
        <w:t>…………………………………………………………………………...</w:t>
      </w:r>
      <w:ins w:id="74" w:author="shaji eapen" w:date="2019-11-26T16:18:00Z">
        <w:r w:rsidR="00657B33">
          <w:rPr>
            <w:caps w:val="0"/>
            <w:sz w:val="24"/>
            <w:szCs w:val="24"/>
          </w:rPr>
          <w:t>.1</w:t>
        </w:r>
      </w:ins>
      <w:del w:id="75" w:author="shaji eapen" w:date="2019-11-26T16:18:00Z">
        <w:r w:rsidR="0076241F" w:rsidRPr="002A2820" w:rsidDel="00657B33">
          <w:rPr>
            <w:caps w:val="0"/>
            <w:sz w:val="24"/>
            <w:szCs w:val="24"/>
            <w:rPrChange w:id="76" w:author="shaji eapen" w:date="2019-11-26T15:40:00Z">
              <w:rPr>
                <w:caps w:val="0"/>
              </w:rPr>
            </w:rPrChange>
          </w:rPr>
          <w:delText>3</w:delText>
        </w:r>
      </w:del>
    </w:p>
    <w:p w14:paraId="138E8BF5" w14:textId="6EB89A2F" w:rsidR="0076241F" w:rsidRPr="002A2820" w:rsidRDefault="007350E7" w:rsidP="0076241F">
      <w:pPr>
        <w:pStyle w:val="Heading2"/>
        <w:spacing w:before="0" w:after="0"/>
        <w:rPr>
          <w:b w:val="0"/>
          <w:szCs w:val="24"/>
          <w:rPrChange w:id="77" w:author="shaji eapen" w:date="2019-11-26T15:40:00Z">
            <w:rPr>
              <w:b w:val="0"/>
            </w:rPr>
          </w:rPrChange>
        </w:rPr>
      </w:pPr>
      <w:r w:rsidRPr="002A2820">
        <w:rPr>
          <w:b w:val="0"/>
          <w:szCs w:val="24"/>
          <w:rPrChange w:id="78" w:author="shaji eapen" w:date="2019-11-26T15:40:00Z">
            <w:rPr>
              <w:b w:val="0"/>
            </w:rPr>
          </w:rPrChange>
        </w:rPr>
        <w:tab/>
      </w:r>
      <w:r w:rsidR="0076241F" w:rsidRPr="002A2820">
        <w:rPr>
          <w:b w:val="0"/>
          <w:szCs w:val="24"/>
          <w:rPrChange w:id="79" w:author="shaji eapen" w:date="2019-11-26T15:40:00Z">
            <w:rPr>
              <w:b w:val="0"/>
            </w:rPr>
          </w:rPrChange>
        </w:rPr>
        <w:t>1.1 Project Summary………..…</w:t>
      </w:r>
      <w:r w:rsidRPr="002A2820">
        <w:rPr>
          <w:b w:val="0"/>
          <w:szCs w:val="24"/>
          <w:rPrChange w:id="80" w:author="shaji eapen" w:date="2019-11-26T15:40:00Z">
            <w:rPr>
              <w:b w:val="0"/>
            </w:rPr>
          </w:rPrChange>
        </w:rPr>
        <w:t>…..</w:t>
      </w:r>
      <w:r w:rsidR="0076241F" w:rsidRPr="002A2820">
        <w:rPr>
          <w:b w:val="0"/>
          <w:szCs w:val="24"/>
          <w:rPrChange w:id="81" w:author="shaji eapen" w:date="2019-11-26T15:40:00Z">
            <w:rPr>
              <w:b w:val="0"/>
            </w:rPr>
          </w:rPrChange>
        </w:rPr>
        <w:t>………………………………………………....</w:t>
      </w:r>
      <w:ins w:id="82" w:author="shaji eapen" w:date="2019-11-26T16:18:00Z">
        <w:r w:rsidR="00657B33">
          <w:rPr>
            <w:b w:val="0"/>
            <w:szCs w:val="24"/>
          </w:rPr>
          <w:t>1</w:t>
        </w:r>
      </w:ins>
      <w:del w:id="83" w:author="shaji eapen" w:date="2019-11-26T16:18:00Z">
        <w:r w:rsidR="0076241F" w:rsidRPr="002A2820" w:rsidDel="00657B33">
          <w:rPr>
            <w:b w:val="0"/>
            <w:szCs w:val="24"/>
            <w:rPrChange w:id="84" w:author="shaji eapen" w:date="2019-11-26T15:40:00Z">
              <w:rPr>
                <w:b w:val="0"/>
              </w:rPr>
            </w:rPrChange>
          </w:rPr>
          <w:delText>3</w:delText>
        </w:r>
      </w:del>
    </w:p>
    <w:p w14:paraId="057B31B3" w14:textId="3AFFF363" w:rsidR="0076241F" w:rsidRPr="002A2820" w:rsidRDefault="007350E7" w:rsidP="0076241F">
      <w:pPr>
        <w:pStyle w:val="Heading2"/>
        <w:spacing w:before="0" w:after="0"/>
        <w:rPr>
          <w:b w:val="0"/>
          <w:szCs w:val="24"/>
          <w:rPrChange w:id="85" w:author="shaji eapen" w:date="2019-11-26T15:40:00Z">
            <w:rPr>
              <w:b w:val="0"/>
            </w:rPr>
          </w:rPrChange>
        </w:rPr>
      </w:pPr>
      <w:r w:rsidRPr="002A2820">
        <w:rPr>
          <w:b w:val="0"/>
          <w:szCs w:val="24"/>
          <w:rPrChange w:id="86" w:author="shaji eapen" w:date="2019-11-26T15:40:00Z">
            <w:rPr>
              <w:b w:val="0"/>
            </w:rPr>
          </w:rPrChange>
        </w:rPr>
        <w:tab/>
      </w:r>
      <w:r w:rsidR="0076241F" w:rsidRPr="002A2820">
        <w:rPr>
          <w:b w:val="0"/>
          <w:szCs w:val="24"/>
          <w:rPrChange w:id="87" w:author="shaji eapen" w:date="2019-11-26T15:40:00Z">
            <w:rPr>
              <w:b w:val="0"/>
            </w:rPr>
          </w:rPrChange>
        </w:rPr>
        <w:t>1.2 Purpose, Scope, and Objectives…………</w:t>
      </w:r>
      <w:r w:rsidRPr="002A2820">
        <w:rPr>
          <w:b w:val="0"/>
          <w:szCs w:val="24"/>
          <w:rPrChange w:id="88" w:author="shaji eapen" w:date="2019-11-26T15:40:00Z">
            <w:rPr>
              <w:b w:val="0"/>
            </w:rPr>
          </w:rPrChange>
        </w:rPr>
        <w:t>…..</w:t>
      </w:r>
      <w:r w:rsidR="0076241F" w:rsidRPr="002A2820">
        <w:rPr>
          <w:b w:val="0"/>
          <w:szCs w:val="24"/>
          <w:rPrChange w:id="89" w:author="shaji eapen" w:date="2019-11-26T15:40:00Z">
            <w:rPr>
              <w:b w:val="0"/>
            </w:rPr>
          </w:rPrChange>
        </w:rPr>
        <w:t>……………………………….</w:t>
      </w:r>
      <w:ins w:id="90" w:author="shaji eapen" w:date="2019-11-26T16:18:00Z">
        <w:r w:rsidR="00657B33">
          <w:rPr>
            <w:b w:val="0"/>
            <w:szCs w:val="24"/>
          </w:rPr>
          <w:t>1</w:t>
        </w:r>
      </w:ins>
      <w:del w:id="91" w:author="shaji eapen" w:date="2019-11-26T16:18:00Z">
        <w:r w:rsidR="0076241F" w:rsidRPr="002A2820" w:rsidDel="00657B33">
          <w:rPr>
            <w:b w:val="0"/>
            <w:szCs w:val="24"/>
            <w:rPrChange w:id="92" w:author="shaji eapen" w:date="2019-11-26T15:40:00Z">
              <w:rPr>
                <w:b w:val="0"/>
              </w:rPr>
            </w:rPrChange>
          </w:rPr>
          <w:delText>3</w:delText>
        </w:r>
      </w:del>
    </w:p>
    <w:p w14:paraId="281238D8" w14:textId="4847A24E" w:rsidR="0076241F" w:rsidRPr="002A2820" w:rsidRDefault="007350E7" w:rsidP="0076241F">
      <w:pPr>
        <w:pStyle w:val="Heading2"/>
        <w:spacing w:before="0" w:after="0"/>
        <w:rPr>
          <w:b w:val="0"/>
          <w:szCs w:val="24"/>
          <w:rPrChange w:id="93" w:author="shaji eapen" w:date="2019-11-26T15:40:00Z">
            <w:rPr>
              <w:b w:val="0"/>
            </w:rPr>
          </w:rPrChange>
        </w:rPr>
      </w:pPr>
      <w:r w:rsidRPr="002A2820">
        <w:rPr>
          <w:b w:val="0"/>
          <w:szCs w:val="24"/>
          <w:rPrChange w:id="94" w:author="shaji eapen" w:date="2019-11-26T15:40:00Z">
            <w:rPr>
              <w:b w:val="0"/>
            </w:rPr>
          </w:rPrChange>
        </w:rPr>
        <w:tab/>
      </w:r>
      <w:r w:rsidR="0076241F" w:rsidRPr="002A2820">
        <w:rPr>
          <w:b w:val="0"/>
          <w:szCs w:val="24"/>
          <w:rPrChange w:id="95" w:author="shaji eapen" w:date="2019-11-26T15:40:00Z">
            <w:rPr>
              <w:b w:val="0"/>
            </w:rPr>
          </w:rPrChange>
        </w:rPr>
        <w:t>1.3 Project Deliverables…………</w:t>
      </w:r>
      <w:r w:rsidRPr="002A2820">
        <w:rPr>
          <w:b w:val="0"/>
          <w:szCs w:val="24"/>
          <w:rPrChange w:id="96" w:author="shaji eapen" w:date="2019-11-26T15:40:00Z">
            <w:rPr>
              <w:b w:val="0"/>
            </w:rPr>
          </w:rPrChange>
        </w:rPr>
        <w:t>…..</w:t>
      </w:r>
      <w:r w:rsidR="0076241F" w:rsidRPr="002A2820">
        <w:rPr>
          <w:b w:val="0"/>
          <w:szCs w:val="24"/>
          <w:rPrChange w:id="97" w:author="shaji eapen" w:date="2019-11-26T15:40:00Z">
            <w:rPr>
              <w:b w:val="0"/>
            </w:rPr>
          </w:rPrChange>
        </w:rPr>
        <w:t>…………………………………………….</w:t>
      </w:r>
      <w:ins w:id="98" w:author="shaji eapen" w:date="2019-11-26T16:18:00Z">
        <w:r w:rsidR="00505A31">
          <w:rPr>
            <w:b w:val="0"/>
            <w:szCs w:val="24"/>
          </w:rPr>
          <w:t>1</w:t>
        </w:r>
      </w:ins>
      <w:del w:id="99" w:author="shaji eapen" w:date="2019-11-26T16:18:00Z">
        <w:r w:rsidR="0076241F" w:rsidRPr="002A2820" w:rsidDel="00505A31">
          <w:rPr>
            <w:b w:val="0"/>
            <w:szCs w:val="24"/>
            <w:rPrChange w:id="100" w:author="shaji eapen" w:date="2019-11-26T15:40:00Z">
              <w:rPr>
                <w:b w:val="0"/>
              </w:rPr>
            </w:rPrChange>
          </w:rPr>
          <w:delText>3</w:delText>
        </w:r>
      </w:del>
    </w:p>
    <w:p w14:paraId="6156C590" w14:textId="7F83BFB5" w:rsidR="0076241F" w:rsidRPr="002A2820" w:rsidRDefault="007350E7" w:rsidP="0076241F">
      <w:pPr>
        <w:pStyle w:val="Heading2"/>
        <w:spacing w:before="0" w:after="0"/>
        <w:rPr>
          <w:b w:val="0"/>
          <w:szCs w:val="24"/>
          <w:rPrChange w:id="101" w:author="shaji eapen" w:date="2019-11-26T15:40:00Z">
            <w:rPr>
              <w:b w:val="0"/>
            </w:rPr>
          </w:rPrChange>
        </w:rPr>
      </w:pPr>
      <w:r w:rsidRPr="002A2820">
        <w:rPr>
          <w:b w:val="0"/>
          <w:szCs w:val="24"/>
          <w:rPrChange w:id="102" w:author="shaji eapen" w:date="2019-11-26T15:40:00Z">
            <w:rPr>
              <w:b w:val="0"/>
            </w:rPr>
          </w:rPrChange>
        </w:rPr>
        <w:tab/>
      </w:r>
      <w:r w:rsidR="0076241F" w:rsidRPr="002A2820">
        <w:rPr>
          <w:b w:val="0"/>
          <w:szCs w:val="24"/>
          <w:rPrChange w:id="103" w:author="shaji eapen" w:date="2019-11-26T15:40:00Z">
            <w:rPr>
              <w:b w:val="0"/>
            </w:rPr>
          </w:rPrChange>
        </w:rPr>
        <w:t>1.4 EVOLUTION OF THE SPMP……………………………</w:t>
      </w:r>
      <w:r w:rsidRPr="002A2820">
        <w:rPr>
          <w:b w:val="0"/>
          <w:szCs w:val="24"/>
          <w:rPrChange w:id="104" w:author="shaji eapen" w:date="2019-11-26T15:40:00Z">
            <w:rPr>
              <w:b w:val="0"/>
            </w:rPr>
          </w:rPrChange>
        </w:rPr>
        <w:t>.</w:t>
      </w:r>
      <w:r w:rsidR="0076241F" w:rsidRPr="002A2820">
        <w:rPr>
          <w:b w:val="0"/>
          <w:szCs w:val="24"/>
          <w:rPrChange w:id="105" w:author="shaji eapen" w:date="2019-11-26T15:40:00Z">
            <w:rPr>
              <w:b w:val="0"/>
            </w:rPr>
          </w:rPrChange>
        </w:rPr>
        <w:t>……………………………</w:t>
      </w:r>
      <w:ins w:id="106" w:author="shaji eapen" w:date="2019-11-26T16:18:00Z">
        <w:r w:rsidR="00505A31">
          <w:rPr>
            <w:b w:val="0"/>
            <w:szCs w:val="24"/>
          </w:rPr>
          <w:t>2</w:t>
        </w:r>
      </w:ins>
      <w:del w:id="107" w:author="shaji eapen" w:date="2019-11-26T16:18:00Z">
        <w:r w:rsidR="0076241F" w:rsidRPr="002A2820" w:rsidDel="00505A31">
          <w:rPr>
            <w:b w:val="0"/>
            <w:szCs w:val="24"/>
            <w:rPrChange w:id="108" w:author="shaji eapen" w:date="2019-11-26T15:40:00Z">
              <w:rPr>
                <w:b w:val="0"/>
              </w:rPr>
            </w:rPrChange>
          </w:rPr>
          <w:delText>3</w:delText>
        </w:r>
      </w:del>
    </w:p>
    <w:p w14:paraId="74BE3D6D" w14:textId="73935CDD" w:rsidR="005E4C7A" w:rsidRPr="00B93AFF" w:rsidRDefault="007350E7" w:rsidP="0076241F">
      <w:pPr>
        <w:pStyle w:val="Heading2"/>
        <w:spacing w:before="0" w:after="0"/>
        <w:rPr>
          <w:b w:val="0"/>
          <w:szCs w:val="24"/>
        </w:rPr>
      </w:pPr>
      <w:r w:rsidRPr="002A2820">
        <w:rPr>
          <w:b w:val="0"/>
          <w:szCs w:val="24"/>
          <w:rPrChange w:id="109" w:author="shaji eapen" w:date="2019-11-26T15:40:00Z">
            <w:rPr>
              <w:b w:val="0"/>
            </w:rPr>
          </w:rPrChange>
        </w:rPr>
        <w:tab/>
      </w:r>
      <w:r w:rsidR="0076241F" w:rsidRPr="002A2820">
        <w:rPr>
          <w:b w:val="0"/>
          <w:szCs w:val="24"/>
          <w:rPrChange w:id="110" w:author="shaji eapen" w:date="2019-11-26T15:40:00Z">
            <w:rPr>
              <w:b w:val="0"/>
            </w:rPr>
          </w:rPrChange>
        </w:rPr>
        <w:t>1.5 DEFINITIONS AND ACRONYMS……………………</w:t>
      </w:r>
      <w:r w:rsidRPr="002A2820">
        <w:rPr>
          <w:b w:val="0"/>
          <w:szCs w:val="24"/>
          <w:rPrChange w:id="111" w:author="shaji eapen" w:date="2019-11-26T15:40:00Z">
            <w:rPr>
              <w:b w:val="0"/>
            </w:rPr>
          </w:rPrChange>
        </w:rPr>
        <w:t>.</w:t>
      </w:r>
      <w:r w:rsidR="0076241F" w:rsidRPr="002A2820">
        <w:rPr>
          <w:b w:val="0"/>
          <w:szCs w:val="24"/>
          <w:rPrChange w:id="112" w:author="shaji eapen" w:date="2019-11-26T15:40:00Z">
            <w:rPr>
              <w:b w:val="0"/>
            </w:rPr>
          </w:rPrChange>
        </w:rPr>
        <w:t>……………………………...</w:t>
      </w:r>
      <w:ins w:id="113" w:author="shaji eapen" w:date="2019-11-26T16:18:00Z">
        <w:r w:rsidR="00505A31">
          <w:rPr>
            <w:b w:val="0"/>
            <w:szCs w:val="24"/>
          </w:rPr>
          <w:t>2</w:t>
        </w:r>
      </w:ins>
      <w:del w:id="114" w:author="shaji eapen" w:date="2019-11-26T16:18:00Z">
        <w:r w:rsidR="0076241F" w:rsidRPr="002A2820" w:rsidDel="00505A31">
          <w:rPr>
            <w:b w:val="0"/>
            <w:szCs w:val="24"/>
            <w:rPrChange w:id="115" w:author="shaji eapen" w:date="2019-11-26T15:40:00Z">
              <w:rPr>
                <w:b w:val="0"/>
              </w:rPr>
            </w:rPrChange>
          </w:rPr>
          <w:delText>3</w:delText>
        </w:r>
      </w:del>
      <w:r w:rsidR="005E4C7A" w:rsidRPr="00B93AFF">
        <w:rPr>
          <w:b w:val="0"/>
          <w:caps w:val="0"/>
          <w:szCs w:val="24"/>
        </w:rPr>
        <w:fldChar w:fldCharType="begin"/>
      </w:r>
      <w:r w:rsidR="005E4C7A" w:rsidRPr="002A2820">
        <w:rPr>
          <w:b w:val="0"/>
          <w:caps w:val="0"/>
          <w:szCs w:val="24"/>
          <w:rPrChange w:id="116" w:author="shaji eapen" w:date="2019-11-26T15:40:00Z">
            <w:rPr>
              <w:b w:val="0"/>
              <w:caps w:val="0"/>
            </w:rPr>
          </w:rPrChange>
        </w:rPr>
        <w:instrText xml:space="preserve"> TOC \o "1-3" \h \z </w:instrText>
      </w:r>
      <w:r w:rsidR="005E4C7A" w:rsidRPr="002A2820">
        <w:rPr>
          <w:b w:val="0"/>
          <w:caps w:val="0"/>
          <w:szCs w:val="24"/>
          <w:rPrChange w:id="117" w:author="shaji eapen" w:date="2019-11-26T15:40:00Z">
            <w:rPr>
              <w:b w:val="0"/>
              <w:caps w:val="0"/>
              <w:sz w:val="22"/>
            </w:rPr>
          </w:rPrChange>
        </w:rPr>
        <w:fldChar w:fldCharType="separate"/>
      </w:r>
    </w:p>
    <w:p w14:paraId="16B0C5C0" w14:textId="7C5E7FF5" w:rsidR="007350E7" w:rsidRPr="009458D8" w:rsidRDefault="005E4C7A" w:rsidP="007350E7">
      <w:pPr>
        <w:pStyle w:val="TOC1"/>
        <w:spacing w:before="0" w:after="0"/>
        <w:rPr>
          <w:sz w:val="24"/>
          <w:szCs w:val="24"/>
        </w:rPr>
      </w:pPr>
      <w:r w:rsidRPr="002A2820">
        <w:rPr>
          <w:caps w:val="0"/>
          <w:sz w:val="24"/>
          <w:szCs w:val="24"/>
          <w:rPrChange w:id="118" w:author="shaji eapen" w:date="2019-11-26T15:40:00Z">
            <w:rPr>
              <w:caps w:val="0"/>
            </w:rPr>
          </w:rPrChange>
        </w:rPr>
        <w:fldChar w:fldCharType="end"/>
      </w:r>
      <w:r w:rsidR="007350E7" w:rsidRPr="00B93AFF">
        <w:rPr>
          <w:sz w:val="24"/>
          <w:szCs w:val="24"/>
        </w:rPr>
        <w:t>2. Project Organization………………………………………………………………….</w:t>
      </w:r>
      <w:ins w:id="119" w:author="shaji eapen" w:date="2019-11-26T16:18:00Z">
        <w:r w:rsidR="00505A31">
          <w:rPr>
            <w:sz w:val="24"/>
            <w:szCs w:val="24"/>
          </w:rPr>
          <w:t>2</w:t>
        </w:r>
      </w:ins>
      <w:del w:id="120" w:author="shaji eapen" w:date="2019-11-26T16:18:00Z">
        <w:r w:rsidR="00B17AF0" w:rsidRPr="00B93AFF" w:rsidDel="00505A31">
          <w:rPr>
            <w:sz w:val="24"/>
            <w:szCs w:val="24"/>
          </w:rPr>
          <w:delText>4</w:delText>
        </w:r>
      </w:del>
    </w:p>
    <w:p w14:paraId="4147634D" w14:textId="505FC7EC" w:rsidR="005E4C7A" w:rsidRPr="00B93AFF" w:rsidRDefault="007350E7" w:rsidP="007350E7">
      <w:pPr>
        <w:pStyle w:val="Heading2"/>
        <w:spacing w:before="0" w:after="0"/>
        <w:rPr>
          <w:b w:val="0"/>
          <w:szCs w:val="24"/>
        </w:rPr>
      </w:pPr>
      <w:r w:rsidRPr="002A2820">
        <w:rPr>
          <w:b w:val="0"/>
          <w:szCs w:val="24"/>
          <w:rPrChange w:id="121" w:author="shaji eapen" w:date="2019-11-26T15:40:00Z">
            <w:rPr/>
          </w:rPrChange>
        </w:rPr>
        <w:tab/>
      </w:r>
      <w:r w:rsidRPr="00B93AFF">
        <w:rPr>
          <w:b w:val="0"/>
          <w:szCs w:val="24"/>
        </w:rPr>
        <w:t>2.1 Process Model</w:t>
      </w:r>
      <w:r w:rsidRPr="002A2820">
        <w:rPr>
          <w:b w:val="0"/>
          <w:szCs w:val="24"/>
          <w:rPrChange w:id="122" w:author="shaji eapen" w:date="2019-11-26T15:40:00Z">
            <w:rPr/>
          </w:rPrChange>
        </w:rPr>
        <w:t>……………………………………………………………………..</w:t>
      </w:r>
      <w:ins w:id="123" w:author="shaji eapen" w:date="2019-11-26T16:18:00Z">
        <w:r w:rsidR="00505A31">
          <w:rPr>
            <w:b w:val="0"/>
            <w:szCs w:val="24"/>
          </w:rPr>
          <w:t>2</w:t>
        </w:r>
      </w:ins>
      <w:del w:id="124" w:author="shaji eapen" w:date="2019-11-26T16:18:00Z">
        <w:r w:rsidR="00B17AF0" w:rsidRPr="002A2820" w:rsidDel="00505A31">
          <w:rPr>
            <w:b w:val="0"/>
            <w:szCs w:val="24"/>
            <w:rPrChange w:id="125" w:author="shaji eapen" w:date="2019-11-26T15:40:00Z">
              <w:rPr/>
            </w:rPrChange>
          </w:rPr>
          <w:delText>4</w:delText>
        </w:r>
      </w:del>
    </w:p>
    <w:p w14:paraId="42BEAB4D" w14:textId="0585948F" w:rsidR="007350E7" w:rsidRPr="00B93AFF" w:rsidRDefault="007350E7" w:rsidP="007350E7">
      <w:pPr>
        <w:pStyle w:val="Heading2"/>
        <w:spacing w:before="0" w:after="0"/>
        <w:rPr>
          <w:b w:val="0"/>
          <w:szCs w:val="24"/>
        </w:rPr>
      </w:pPr>
      <w:r w:rsidRPr="00B93AFF">
        <w:rPr>
          <w:b w:val="0"/>
          <w:szCs w:val="24"/>
        </w:rPr>
        <w:tab/>
        <w:t>2.2 Organizational Structure</w:t>
      </w:r>
      <w:r w:rsidRPr="002A2820">
        <w:rPr>
          <w:b w:val="0"/>
          <w:szCs w:val="24"/>
          <w:rPrChange w:id="126" w:author="shaji eapen" w:date="2019-11-26T15:40:00Z">
            <w:rPr/>
          </w:rPrChange>
        </w:rPr>
        <w:t>…………………………………………………..</w:t>
      </w:r>
      <w:ins w:id="127" w:author="shaji eapen" w:date="2019-11-26T16:18:00Z">
        <w:r w:rsidR="00505A31">
          <w:rPr>
            <w:b w:val="0"/>
            <w:szCs w:val="24"/>
          </w:rPr>
          <w:t>2</w:t>
        </w:r>
      </w:ins>
      <w:del w:id="128" w:author="shaji eapen" w:date="2019-11-26T16:18:00Z">
        <w:r w:rsidR="00B17AF0" w:rsidRPr="002A2820" w:rsidDel="00505A31">
          <w:rPr>
            <w:b w:val="0"/>
            <w:szCs w:val="24"/>
            <w:rPrChange w:id="129" w:author="shaji eapen" w:date="2019-11-26T15:40:00Z">
              <w:rPr/>
            </w:rPrChange>
          </w:rPr>
          <w:delText>4</w:delText>
        </w:r>
      </w:del>
    </w:p>
    <w:p w14:paraId="043DF2CA" w14:textId="188A7E69" w:rsidR="007350E7" w:rsidRPr="00B93AFF" w:rsidRDefault="007350E7" w:rsidP="007350E7">
      <w:pPr>
        <w:pStyle w:val="Heading2"/>
        <w:spacing w:before="0" w:after="0"/>
        <w:rPr>
          <w:b w:val="0"/>
          <w:szCs w:val="24"/>
        </w:rPr>
      </w:pPr>
      <w:r w:rsidRPr="00B93AFF">
        <w:rPr>
          <w:b w:val="0"/>
          <w:szCs w:val="24"/>
        </w:rPr>
        <w:tab/>
        <w:t>2.3 Organizational Infrastructure</w:t>
      </w:r>
      <w:r w:rsidRPr="002A2820">
        <w:rPr>
          <w:b w:val="0"/>
          <w:szCs w:val="24"/>
          <w:rPrChange w:id="130" w:author="shaji eapen" w:date="2019-11-26T15:40:00Z">
            <w:rPr/>
          </w:rPrChange>
        </w:rPr>
        <w:t>…………………………………………..</w:t>
      </w:r>
      <w:ins w:id="131" w:author="shaji eapen" w:date="2019-11-26T16:19:00Z">
        <w:r w:rsidR="00E92026">
          <w:rPr>
            <w:b w:val="0"/>
            <w:szCs w:val="24"/>
          </w:rPr>
          <w:t>3</w:t>
        </w:r>
      </w:ins>
      <w:del w:id="132" w:author="shaji eapen" w:date="2019-11-26T16:19:00Z">
        <w:r w:rsidR="00B17AF0" w:rsidRPr="002A2820" w:rsidDel="00E92026">
          <w:rPr>
            <w:b w:val="0"/>
            <w:szCs w:val="24"/>
            <w:rPrChange w:id="133" w:author="shaji eapen" w:date="2019-11-26T15:40:00Z">
              <w:rPr/>
            </w:rPrChange>
          </w:rPr>
          <w:delText>5</w:delText>
        </w:r>
      </w:del>
    </w:p>
    <w:p w14:paraId="483F808B" w14:textId="14203480" w:rsidR="007350E7" w:rsidRPr="00B93AFF" w:rsidRDefault="007350E7" w:rsidP="007350E7">
      <w:pPr>
        <w:pStyle w:val="Heading2"/>
        <w:spacing w:before="0" w:after="0"/>
        <w:rPr>
          <w:b w:val="0"/>
          <w:szCs w:val="24"/>
        </w:rPr>
      </w:pPr>
      <w:r w:rsidRPr="00B93AFF">
        <w:rPr>
          <w:b w:val="0"/>
          <w:szCs w:val="24"/>
        </w:rPr>
        <w:tab/>
        <w:t>2.4 Project Responsibilities</w:t>
      </w:r>
      <w:r w:rsidRPr="002A2820">
        <w:rPr>
          <w:b w:val="0"/>
          <w:szCs w:val="24"/>
          <w:rPrChange w:id="134" w:author="shaji eapen" w:date="2019-11-26T15:40:00Z">
            <w:rPr/>
          </w:rPrChange>
        </w:rPr>
        <w:t>……………………………………………………….</w:t>
      </w:r>
      <w:ins w:id="135" w:author="shaji eapen" w:date="2019-11-26T16:19:00Z">
        <w:r w:rsidR="00E92026">
          <w:rPr>
            <w:b w:val="0"/>
            <w:szCs w:val="24"/>
          </w:rPr>
          <w:t>3</w:t>
        </w:r>
      </w:ins>
      <w:del w:id="136" w:author="shaji eapen" w:date="2019-11-26T16:19:00Z">
        <w:r w:rsidR="00B17AF0" w:rsidRPr="002A2820" w:rsidDel="00E92026">
          <w:rPr>
            <w:b w:val="0"/>
            <w:szCs w:val="24"/>
            <w:rPrChange w:id="137" w:author="shaji eapen" w:date="2019-11-26T15:40:00Z">
              <w:rPr/>
            </w:rPrChange>
          </w:rPr>
          <w:delText>5</w:delText>
        </w:r>
      </w:del>
    </w:p>
    <w:p w14:paraId="06FE649E" w14:textId="328AC860" w:rsidR="007350E7" w:rsidRPr="002A2820" w:rsidRDefault="007350E7" w:rsidP="007350E7">
      <w:pPr>
        <w:pStyle w:val="TOC1"/>
        <w:spacing w:before="0" w:after="0"/>
        <w:rPr>
          <w:sz w:val="24"/>
          <w:szCs w:val="24"/>
          <w:rPrChange w:id="138" w:author="shaji eapen" w:date="2019-11-26T15:40:00Z">
            <w:rPr>
              <w:sz w:val="24"/>
            </w:rPr>
          </w:rPrChange>
        </w:rPr>
      </w:pPr>
      <w:r w:rsidRPr="009458D8">
        <w:rPr>
          <w:sz w:val="24"/>
          <w:szCs w:val="24"/>
        </w:rPr>
        <w:t>3. Managerial Process……………………………………………………………………</w:t>
      </w:r>
      <w:ins w:id="139" w:author="shaji eapen" w:date="2019-11-26T16:19:00Z">
        <w:r w:rsidR="00E92026">
          <w:rPr>
            <w:sz w:val="24"/>
            <w:szCs w:val="24"/>
          </w:rPr>
          <w:t>4</w:t>
        </w:r>
      </w:ins>
      <w:del w:id="140" w:author="shaji eapen" w:date="2019-11-26T16:19:00Z">
        <w:r w:rsidR="00B17AF0" w:rsidRPr="002A2820" w:rsidDel="00E92026">
          <w:rPr>
            <w:sz w:val="24"/>
            <w:szCs w:val="24"/>
            <w:rPrChange w:id="141" w:author="shaji eapen" w:date="2019-11-26T15:40:00Z">
              <w:rPr>
                <w:sz w:val="24"/>
              </w:rPr>
            </w:rPrChange>
          </w:rPr>
          <w:delText>6</w:delText>
        </w:r>
      </w:del>
    </w:p>
    <w:p w14:paraId="3266B7C3" w14:textId="1135D55B" w:rsidR="007350E7" w:rsidRPr="00B93AFF" w:rsidRDefault="007350E7" w:rsidP="007350E7">
      <w:pPr>
        <w:pStyle w:val="Heading2"/>
        <w:spacing w:before="0" w:after="0"/>
        <w:rPr>
          <w:b w:val="0"/>
          <w:szCs w:val="24"/>
        </w:rPr>
      </w:pPr>
      <w:r w:rsidRPr="002A2820">
        <w:rPr>
          <w:b w:val="0"/>
          <w:szCs w:val="24"/>
          <w:rPrChange w:id="142" w:author="shaji eapen" w:date="2019-11-26T15:40:00Z">
            <w:rPr/>
          </w:rPrChange>
        </w:rPr>
        <w:tab/>
      </w:r>
      <w:r w:rsidRPr="00B93AFF">
        <w:rPr>
          <w:b w:val="0"/>
          <w:szCs w:val="24"/>
        </w:rPr>
        <w:t>3.1 Management Objectives and Priorities</w:t>
      </w:r>
      <w:r w:rsidRPr="002A2820">
        <w:rPr>
          <w:b w:val="0"/>
          <w:szCs w:val="24"/>
          <w:rPrChange w:id="143" w:author="shaji eapen" w:date="2019-11-26T15:40:00Z">
            <w:rPr/>
          </w:rPrChange>
        </w:rPr>
        <w:t>………………………………….</w:t>
      </w:r>
      <w:ins w:id="144" w:author="shaji eapen" w:date="2019-11-26T16:19:00Z">
        <w:r w:rsidR="00E92026">
          <w:rPr>
            <w:b w:val="0"/>
            <w:szCs w:val="24"/>
          </w:rPr>
          <w:t>4</w:t>
        </w:r>
      </w:ins>
      <w:del w:id="145" w:author="shaji eapen" w:date="2019-11-26T16:19:00Z">
        <w:r w:rsidR="00B17AF0" w:rsidRPr="002A2820" w:rsidDel="00E92026">
          <w:rPr>
            <w:b w:val="0"/>
            <w:szCs w:val="24"/>
            <w:rPrChange w:id="146" w:author="shaji eapen" w:date="2019-11-26T15:40:00Z">
              <w:rPr/>
            </w:rPrChange>
          </w:rPr>
          <w:delText>6</w:delText>
        </w:r>
      </w:del>
    </w:p>
    <w:p w14:paraId="19FCCE84" w14:textId="5946CCAA" w:rsidR="007350E7" w:rsidRPr="00B93AFF" w:rsidRDefault="007350E7" w:rsidP="007350E7">
      <w:pPr>
        <w:pStyle w:val="Heading2"/>
        <w:spacing w:before="0" w:after="0"/>
        <w:rPr>
          <w:b w:val="0"/>
          <w:szCs w:val="24"/>
        </w:rPr>
      </w:pPr>
      <w:r w:rsidRPr="00B93AFF">
        <w:rPr>
          <w:b w:val="0"/>
          <w:szCs w:val="24"/>
        </w:rPr>
        <w:tab/>
        <w:t>3.2 Assumptions, Dependencies, and Constraints</w:t>
      </w:r>
      <w:r w:rsidRPr="002A2820">
        <w:rPr>
          <w:b w:val="0"/>
          <w:szCs w:val="24"/>
          <w:rPrChange w:id="147" w:author="shaji eapen" w:date="2019-11-26T15:40:00Z">
            <w:rPr/>
          </w:rPrChange>
        </w:rPr>
        <w:t>…………………………</w:t>
      </w:r>
      <w:ins w:id="148" w:author="shaji eapen" w:date="2019-11-26T16:19:00Z">
        <w:r w:rsidR="00E92026">
          <w:rPr>
            <w:b w:val="0"/>
            <w:szCs w:val="24"/>
          </w:rPr>
          <w:t>4</w:t>
        </w:r>
      </w:ins>
      <w:del w:id="149" w:author="shaji eapen" w:date="2019-11-26T16:19:00Z">
        <w:r w:rsidR="00B17AF0" w:rsidRPr="002A2820" w:rsidDel="00E92026">
          <w:rPr>
            <w:b w:val="0"/>
            <w:szCs w:val="24"/>
            <w:rPrChange w:id="150" w:author="shaji eapen" w:date="2019-11-26T15:40:00Z">
              <w:rPr/>
            </w:rPrChange>
          </w:rPr>
          <w:delText>6</w:delText>
        </w:r>
      </w:del>
    </w:p>
    <w:p w14:paraId="6DF0B35B" w14:textId="0C266FFA" w:rsidR="007350E7" w:rsidRPr="002A2820" w:rsidRDefault="007350E7" w:rsidP="007350E7">
      <w:pPr>
        <w:pStyle w:val="Heading2"/>
        <w:spacing w:before="0" w:after="0"/>
        <w:rPr>
          <w:b w:val="0"/>
          <w:szCs w:val="24"/>
          <w:rPrChange w:id="151" w:author="shaji eapen" w:date="2019-11-26T15:40:00Z">
            <w:rPr/>
          </w:rPrChange>
        </w:rPr>
      </w:pPr>
      <w:r w:rsidRPr="00B93AFF">
        <w:rPr>
          <w:b w:val="0"/>
          <w:szCs w:val="24"/>
        </w:rPr>
        <w:tab/>
        <w:t>3.3 Risk Management</w:t>
      </w:r>
      <w:r w:rsidRPr="002A2820">
        <w:rPr>
          <w:b w:val="0"/>
          <w:szCs w:val="24"/>
          <w:rPrChange w:id="152" w:author="shaji eapen" w:date="2019-11-26T15:40:00Z">
            <w:rPr/>
          </w:rPrChange>
        </w:rPr>
        <w:t>…………………………………………………………………</w:t>
      </w:r>
      <w:ins w:id="153" w:author="shaji eapen" w:date="2019-11-26T16:19:00Z">
        <w:r w:rsidR="00E92026">
          <w:rPr>
            <w:b w:val="0"/>
            <w:szCs w:val="24"/>
          </w:rPr>
          <w:t>4</w:t>
        </w:r>
      </w:ins>
      <w:del w:id="154" w:author="shaji eapen" w:date="2019-11-26T16:19:00Z">
        <w:r w:rsidR="00B17AF0" w:rsidRPr="002A2820" w:rsidDel="00E92026">
          <w:rPr>
            <w:b w:val="0"/>
            <w:szCs w:val="24"/>
            <w:rPrChange w:id="155" w:author="shaji eapen" w:date="2019-11-26T15:40:00Z">
              <w:rPr/>
            </w:rPrChange>
          </w:rPr>
          <w:delText>6</w:delText>
        </w:r>
      </w:del>
    </w:p>
    <w:p w14:paraId="2140AAA5" w14:textId="73E2F02E" w:rsidR="007350E7" w:rsidRPr="009458D8" w:rsidRDefault="007350E7" w:rsidP="007350E7">
      <w:pPr>
        <w:pStyle w:val="TOC1"/>
        <w:spacing w:before="0" w:after="0"/>
        <w:rPr>
          <w:sz w:val="24"/>
          <w:szCs w:val="24"/>
        </w:rPr>
      </w:pPr>
      <w:r w:rsidRPr="00B93AFF">
        <w:rPr>
          <w:sz w:val="24"/>
          <w:szCs w:val="24"/>
        </w:rPr>
        <w:t>4. Technical Process………………………………………………………………………</w:t>
      </w:r>
      <w:ins w:id="156" w:author="shaji eapen" w:date="2019-11-26T16:19:00Z">
        <w:r w:rsidR="00E92026">
          <w:rPr>
            <w:sz w:val="24"/>
            <w:szCs w:val="24"/>
          </w:rPr>
          <w:t>5</w:t>
        </w:r>
      </w:ins>
      <w:del w:id="157" w:author="shaji eapen" w:date="2019-11-26T16:19:00Z">
        <w:r w:rsidR="00B17AF0" w:rsidRPr="009458D8" w:rsidDel="00E92026">
          <w:rPr>
            <w:sz w:val="24"/>
            <w:szCs w:val="24"/>
          </w:rPr>
          <w:delText>6</w:delText>
        </w:r>
      </w:del>
    </w:p>
    <w:p w14:paraId="6236EC14" w14:textId="78605546" w:rsidR="007350E7" w:rsidRPr="00B93AFF" w:rsidRDefault="007350E7" w:rsidP="007350E7">
      <w:pPr>
        <w:pStyle w:val="Heading2"/>
        <w:spacing w:before="0" w:after="0"/>
        <w:rPr>
          <w:b w:val="0"/>
          <w:szCs w:val="24"/>
        </w:rPr>
      </w:pPr>
      <w:r w:rsidRPr="002A2820">
        <w:rPr>
          <w:b w:val="0"/>
          <w:szCs w:val="24"/>
          <w:rPrChange w:id="158" w:author="shaji eapen" w:date="2019-11-26T15:40:00Z">
            <w:rPr/>
          </w:rPrChange>
        </w:rPr>
        <w:tab/>
      </w:r>
      <w:r w:rsidRPr="00B93AFF">
        <w:rPr>
          <w:b w:val="0"/>
          <w:szCs w:val="24"/>
        </w:rPr>
        <w:t>4.1 Methods, Tools, and Techniques</w:t>
      </w:r>
      <w:r w:rsidRPr="002A2820">
        <w:rPr>
          <w:b w:val="0"/>
          <w:szCs w:val="24"/>
          <w:rPrChange w:id="159" w:author="shaji eapen" w:date="2019-11-26T15:40:00Z">
            <w:rPr/>
          </w:rPrChange>
        </w:rPr>
        <w:t>……………………………………………</w:t>
      </w:r>
      <w:ins w:id="160" w:author="shaji eapen" w:date="2019-11-26T16:20:00Z">
        <w:r w:rsidR="000D087B">
          <w:rPr>
            <w:b w:val="0"/>
            <w:szCs w:val="24"/>
          </w:rPr>
          <w:t>5</w:t>
        </w:r>
      </w:ins>
      <w:del w:id="161" w:author="shaji eapen" w:date="2019-11-26T16:19:00Z">
        <w:r w:rsidR="00B17AF0" w:rsidRPr="002A2820" w:rsidDel="000D087B">
          <w:rPr>
            <w:b w:val="0"/>
            <w:szCs w:val="24"/>
            <w:rPrChange w:id="162" w:author="shaji eapen" w:date="2019-11-26T15:40:00Z">
              <w:rPr/>
            </w:rPrChange>
          </w:rPr>
          <w:delText>7</w:delText>
        </w:r>
      </w:del>
    </w:p>
    <w:p w14:paraId="453C630C" w14:textId="22B45891" w:rsidR="007350E7" w:rsidRPr="00B93AFF" w:rsidRDefault="007350E7" w:rsidP="007350E7">
      <w:pPr>
        <w:pStyle w:val="Heading2"/>
        <w:spacing w:before="0" w:after="0"/>
        <w:rPr>
          <w:b w:val="0"/>
          <w:szCs w:val="24"/>
        </w:rPr>
      </w:pPr>
      <w:r w:rsidRPr="00B93AFF">
        <w:rPr>
          <w:b w:val="0"/>
          <w:szCs w:val="24"/>
        </w:rPr>
        <w:tab/>
        <w:t>4.2 Software Documentation</w:t>
      </w:r>
      <w:r w:rsidRPr="002A2820">
        <w:rPr>
          <w:b w:val="0"/>
          <w:szCs w:val="24"/>
          <w:rPrChange w:id="163" w:author="shaji eapen" w:date="2019-11-26T15:40:00Z">
            <w:rPr/>
          </w:rPrChange>
        </w:rPr>
        <w:t>…………………………………………………….</w:t>
      </w:r>
      <w:ins w:id="164" w:author="shaji eapen" w:date="2019-11-26T16:20:00Z">
        <w:r w:rsidR="000D087B">
          <w:rPr>
            <w:b w:val="0"/>
            <w:szCs w:val="24"/>
          </w:rPr>
          <w:t>5</w:t>
        </w:r>
      </w:ins>
      <w:del w:id="165" w:author="shaji eapen" w:date="2019-11-26T16:20:00Z">
        <w:r w:rsidR="00B17AF0" w:rsidRPr="002A2820" w:rsidDel="000D087B">
          <w:rPr>
            <w:b w:val="0"/>
            <w:szCs w:val="24"/>
            <w:rPrChange w:id="166" w:author="shaji eapen" w:date="2019-11-26T15:40:00Z">
              <w:rPr/>
            </w:rPrChange>
          </w:rPr>
          <w:delText>7</w:delText>
        </w:r>
      </w:del>
    </w:p>
    <w:p w14:paraId="7DD533E9" w14:textId="7BB66925" w:rsidR="007350E7" w:rsidRPr="002A2820" w:rsidRDefault="007350E7" w:rsidP="007350E7">
      <w:pPr>
        <w:pStyle w:val="TOC1"/>
        <w:spacing w:before="0" w:after="0"/>
        <w:rPr>
          <w:sz w:val="24"/>
          <w:szCs w:val="24"/>
          <w:rPrChange w:id="167" w:author="shaji eapen" w:date="2019-11-26T15:40:00Z">
            <w:rPr>
              <w:sz w:val="24"/>
            </w:rPr>
          </w:rPrChange>
        </w:rPr>
      </w:pPr>
      <w:r w:rsidRPr="009458D8">
        <w:rPr>
          <w:sz w:val="24"/>
          <w:szCs w:val="24"/>
        </w:rPr>
        <w:t>5. Work Packages AND Schedule………………………………………………………</w:t>
      </w:r>
      <w:ins w:id="168" w:author="shaji eapen" w:date="2019-11-26T16:20:00Z">
        <w:r w:rsidR="000D087B">
          <w:rPr>
            <w:sz w:val="24"/>
            <w:szCs w:val="24"/>
          </w:rPr>
          <w:t>5</w:t>
        </w:r>
      </w:ins>
      <w:del w:id="169" w:author="shaji eapen" w:date="2019-11-26T16:20:00Z">
        <w:r w:rsidR="00B17AF0" w:rsidRPr="009458D8" w:rsidDel="000D087B">
          <w:rPr>
            <w:sz w:val="24"/>
            <w:szCs w:val="24"/>
          </w:rPr>
          <w:delText>7</w:delText>
        </w:r>
      </w:del>
    </w:p>
    <w:p w14:paraId="156DD05A" w14:textId="4D657F51" w:rsidR="007350E7" w:rsidRPr="00B93AFF" w:rsidRDefault="007350E7" w:rsidP="007350E7">
      <w:pPr>
        <w:pStyle w:val="Heading2"/>
        <w:spacing w:before="0" w:after="0"/>
        <w:rPr>
          <w:b w:val="0"/>
          <w:szCs w:val="24"/>
        </w:rPr>
      </w:pPr>
      <w:r w:rsidRPr="002A2820">
        <w:rPr>
          <w:b w:val="0"/>
          <w:szCs w:val="24"/>
          <w:rPrChange w:id="170" w:author="shaji eapen" w:date="2019-11-26T15:40:00Z">
            <w:rPr/>
          </w:rPrChange>
        </w:rPr>
        <w:tab/>
      </w:r>
      <w:r w:rsidRPr="00B93AFF">
        <w:rPr>
          <w:b w:val="0"/>
          <w:szCs w:val="24"/>
        </w:rPr>
        <w:t>5.1 Work Packages</w:t>
      </w:r>
      <w:r w:rsidRPr="002A2820">
        <w:rPr>
          <w:b w:val="0"/>
          <w:szCs w:val="24"/>
          <w:rPrChange w:id="171" w:author="shaji eapen" w:date="2019-11-26T15:40:00Z">
            <w:rPr/>
          </w:rPrChange>
        </w:rPr>
        <w:t>……………………………………………………………………</w:t>
      </w:r>
      <w:ins w:id="172" w:author="shaji eapen" w:date="2019-11-26T16:21:00Z">
        <w:r w:rsidR="000D087B">
          <w:rPr>
            <w:b w:val="0"/>
            <w:szCs w:val="24"/>
          </w:rPr>
          <w:t>6</w:t>
        </w:r>
      </w:ins>
      <w:del w:id="173" w:author="shaji eapen" w:date="2019-11-26T16:21:00Z">
        <w:r w:rsidR="00B17AF0" w:rsidRPr="002A2820" w:rsidDel="000D087B">
          <w:rPr>
            <w:b w:val="0"/>
            <w:szCs w:val="24"/>
            <w:rPrChange w:id="174" w:author="shaji eapen" w:date="2019-11-26T15:40:00Z">
              <w:rPr/>
            </w:rPrChange>
          </w:rPr>
          <w:delText>7</w:delText>
        </w:r>
      </w:del>
    </w:p>
    <w:p w14:paraId="40BE4894" w14:textId="49D236AB" w:rsidR="007350E7" w:rsidRPr="00B93AFF" w:rsidRDefault="007350E7" w:rsidP="007350E7">
      <w:pPr>
        <w:pStyle w:val="Heading2"/>
        <w:spacing w:before="0" w:after="0"/>
        <w:rPr>
          <w:b w:val="0"/>
          <w:szCs w:val="24"/>
        </w:rPr>
      </w:pPr>
      <w:r w:rsidRPr="00B93AFF">
        <w:rPr>
          <w:b w:val="0"/>
          <w:szCs w:val="24"/>
        </w:rPr>
        <w:tab/>
        <w:t>5.2 Resource requ</w:t>
      </w:r>
      <w:r w:rsidRPr="009458D8">
        <w:rPr>
          <w:b w:val="0"/>
          <w:szCs w:val="24"/>
        </w:rPr>
        <w:t>irements</w:t>
      </w:r>
      <w:r w:rsidRPr="002A2820">
        <w:rPr>
          <w:b w:val="0"/>
          <w:szCs w:val="24"/>
          <w:rPrChange w:id="175" w:author="shaji eapen" w:date="2019-11-26T15:40:00Z">
            <w:rPr/>
          </w:rPrChange>
        </w:rPr>
        <w:t>………………………………………………………..</w:t>
      </w:r>
      <w:ins w:id="176" w:author="shaji eapen" w:date="2019-11-26T16:21:00Z">
        <w:r w:rsidR="000D087B">
          <w:rPr>
            <w:b w:val="0"/>
            <w:szCs w:val="24"/>
          </w:rPr>
          <w:t>6</w:t>
        </w:r>
      </w:ins>
      <w:del w:id="177" w:author="shaji eapen" w:date="2019-11-26T16:21:00Z">
        <w:r w:rsidR="00B17AF0" w:rsidRPr="002A2820" w:rsidDel="000D087B">
          <w:rPr>
            <w:b w:val="0"/>
            <w:szCs w:val="24"/>
            <w:rPrChange w:id="178" w:author="shaji eapen" w:date="2019-11-26T15:40:00Z">
              <w:rPr/>
            </w:rPrChange>
          </w:rPr>
          <w:delText>7</w:delText>
        </w:r>
      </w:del>
    </w:p>
    <w:p w14:paraId="082DF2EF" w14:textId="20881BB5" w:rsidR="007350E7" w:rsidRPr="00B93AFF" w:rsidRDefault="007350E7" w:rsidP="007350E7">
      <w:pPr>
        <w:pStyle w:val="Heading2"/>
        <w:spacing w:before="0" w:after="0"/>
        <w:rPr>
          <w:b w:val="0"/>
          <w:szCs w:val="24"/>
        </w:rPr>
      </w:pPr>
      <w:r w:rsidRPr="00B93AFF">
        <w:rPr>
          <w:b w:val="0"/>
          <w:szCs w:val="24"/>
        </w:rPr>
        <w:tab/>
        <w:t>5.3 Schedule</w:t>
      </w:r>
      <w:r w:rsidRPr="002A2820">
        <w:rPr>
          <w:b w:val="0"/>
          <w:szCs w:val="24"/>
          <w:rPrChange w:id="179" w:author="shaji eapen" w:date="2019-11-26T15:40:00Z">
            <w:rPr/>
          </w:rPrChange>
        </w:rPr>
        <w:t>……………………………………………………………………………..</w:t>
      </w:r>
      <w:ins w:id="180" w:author="shaji eapen" w:date="2019-11-26T16:21:00Z">
        <w:r w:rsidR="000D087B">
          <w:rPr>
            <w:b w:val="0"/>
            <w:szCs w:val="24"/>
          </w:rPr>
          <w:t>6</w:t>
        </w:r>
      </w:ins>
      <w:del w:id="181" w:author="shaji eapen" w:date="2019-11-26T16:21:00Z">
        <w:r w:rsidR="00B17AF0" w:rsidRPr="002A2820" w:rsidDel="000D087B">
          <w:rPr>
            <w:b w:val="0"/>
            <w:szCs w:val="24"/>
            <w:rPrChange w:id="182" w:author="shaji eapen" w:date="2019-11-26T15:40:00Z">
              <w:rPr/>
            </w:rPrChange>
          </w:rPr>
          <w:delText>8</w:delText>
        </w:r>
      </w:del>
    </w:p>
    <w:p w14:paraId="6DBE3B4C" w14:textId="501FDD11" w:rsidR="007350E7" w:rsidRPr="002A2820" w:rsidRDefault="00B17AF0" w:rsidP="00B17AF0">
      <w:pPr>
        <w:pStyle w:val="TOC1"/>
        <w:spacing w:before="0" w:after="0"/>
        <w:rPr>
          <w:sz w:val="24"/>
          <w:szCs w:val="24"/>
          <w:rPrChange w:id="183" w:author="shaji eapen" w:date="2019-11-26T15:40:00Z">
            <w:rPr/>
          </w:rPrChange>
        </w:rPr>
      </w:pPr>
      <w:r w:rsidRPr="00B93AFF">
        <w:rPr>
          <w:sz w:val="24"/>
          <w:szCs w:val="24"/>
        </w:rPr>
        <w:t>6.Appendix(A).…………………………………………………………………………...…….</w:t>
      </w:r>
      <w:ins w:id="184" w:author="shaji eapen" w:date="2019-11-26T16:21:00Z">
        <w:r w:rsidR="000D087B">
          <w:rPr>
            <w:sz w:val="24"/>
            <w:szCs w:val="24"/>
          </w:rPr>
          <w:t>7</w:t>
        </w:r>
      </w:ins>
      <w:del w:id="185" w:author="shaji eapen" w:date="2019-11-26T16:21:00Z">
        <w:r w:rsidRPr="002A2820" w:rsidDel="000D087B">
          <w:rPr>
            <w:sz w:val="24"/>
            <w:szCs w:val="24"/>
            <w:rPrChange w:id="186" w:author="shaji eapen" w:date="2019-11-26T15:40:00Z">
              <w:rPr/>
            </w:rPrChange>
          </w:rPr>
          <w:delText>8</w:delText>
        </w:r>
      </w:del>
    </w:p>
    <w:p w14:paraId="6AB95F9B" w14:textId="77777777" w:rsidR="005E4C7A" w:rsidRPr="00D31E57" w:rsidRDefault="005E4C7A" w:rsidP="005E4C7A">
      <w:pPr>
        <w:pStyle w:val="TOC-title"/>
        <w:rPr>
          <w:szCs w:val="24"/>
        </w:rPr>
      </w:pPr>
      <w:r w:rsidRPr="00D31E57">
        <w:rPr>
          <w:szCs w:val="24"/>
        </w:rPr>
        <w:t>List of Figures</w:t>
      </w:r>
    </w:p>
    <w:p w14:paraId="6495A6F5" w14:textId="77777777" w:rsidR="005E4C7A" w:rsidRPr="00D31E57" w:rsidRDefault="005E4C7A" w:rsidP="005E4C7A">
      <w:pPr>
        <w:pStyle w:val="TOC-headings"/>
        <w:rPr>
          <w:sz w:val="24"/>
          <w:szCs w:val="24"/>
          <w:rPrChange w:id="187" w:author="Zhamangaraeva, Ayzhamal" w:date="2019-11-25T16:53:00Z">
            <w:rPr/>
          </w:rPrChange>
        </w:rPr>
      </w:pPr>
      <w:r w:rsidRPr="00D31E57">
        <w:rPr>
          <w:sz w:val="24"/>
          <w:szCs w:val="24"/>
          <w:rPrChange w:id="188" w:author="Zhamangaraeva, Ayzhamal" w:date="2019-11-25T16:53:00Z">
            <w:rPr/>
          </w:rPrChange>
        </w:rPr>
        <w:t>Figure</w:t>
      </w:r>
      <w:r w:rsidRPr="00D31E57">
        <w:rPr>
          <w:sz w:val="24"/>
          <w:szCs w:val="24"/>
          <w:rPrChange w:id="189" w:author="Zhamangaraeva, Ayzhamal" w:date="2019-11-25T16:53:00Z">
            <w:rPr/>
          </w:rPrChange>
        </w:rPr>
        <w:tab/>
      </w:r>
      <w:del w:id="190" w:author="Zhamangaraeva, Ayzhamal" w:date="2019-11-25T16:50:00Z">
        <w:r w:rsidRPr="00D31E57" w:rsidDel="0015611D">
          <w:rPr>
            <w:sz w:val="24"/>
            <w:szCs w:val="24"/>
            <w:rPrChange w:id="191" w:author="Zhamangaraeva, Ayzhamal" w:date="2019-11-25T16:53:00Z">
              <w:rPr/>
            </w:rPrChange>
          </w:rPr>
          <w:delText>Page</w:delText>
        </w:r>
      </w:del>
    </w:p>
    <w:p w14:paraId="7FB152D8" w14:textId="0A9566FE" w:rsidR="00B17AF0" w:rsidRPr="00B93AFF" w:rsidRDefault="00B17AF0" w:rsidP="00B17AF0">
      <w:pPr>
        <w:pStyle w:val="TOC1"/>
        <w:tabs>
          <w:tab w:val="right" w:pos="9360"/>
        </w:tabs>
        <w:spacing w:before="0" w:after="0"/>
        <w:rPr>
          <w:sz w:val="24"/>
          <w:szCs w:val="24"/>
        </w:rPr>
      </w:pPr>
      <w:r w:rsidRPr="00D31E57">
        <w:rPr>
          <w:sz w:val="24"/>
          <w:szCs w:val="24"/>
        </w:rPr>
        <w:t>F1. Delivarables Chart</w:t>
      </w:r>
      <w:r w:rsidRPr="00B93AFF">
        <w:rPr>
          <w:sz w:val="24"/>
          <w:szCs w:val="24"/>
        </w:rPr>
        <w:tab/>
      </w:r>
      <w:ins w:id="192" w:author="shaji eapen" w:date="2019-11-26T16:21:00Z">
        <w:r w:rsidR="00466C0A">
          <w:rPr>
            <w:sz w:val="24"/>
            <w:szCs w:val="24"/>
          </w:rPr>
          <w:t>1</w:t>
        </w:r>
      </w:ins>
      <w:del w:id="193" w:author="shaji eapen" w:date="2019-11-26T16:21:00Z">
        <w:r w:rsidRPr="00B93AFF" w:rsidDel="00466C0A">
          <w:rPr>
            <w:sz w:val="24"/>
            <w:szCs w:val="24"/>
          </w:rPr>
          <w:delText>3</w:delText>
        </w:r>
      </w:del>
    </w:p>
    <w:p w14:paraId="6DD2AE4E" w14:textId="5E446300" w:rsidR="00B17AF0" w:rsidRPr="009458D8" w:rsidRDefault="00B17AF0" w:rsidP="00B17AF0">
      <w:pPr>
        <w:pStyle w:val="TOC1"/>
        <w:tabs>
          <w:tab w:val="right" w:pos="9360"/>
        </w:tabs>
        <w:spacing w:before="0" w:after="0"/>
        <w:rPr>
          <w:sz w:val="24"/>
          <w:szCs w:val="24"/>
        </w:rPr>
      </w:pPr>
      <w:r w:rsidRPr="009458D8">
        <w:rPr>
          <w:sz w:val="24"/>
          <w:szCs w:val="24"/>
        </w:rPr>
        <w:t>F2 Organization chart</w:t>
      </w:r>
      <w:r w:rsidRPr="009458D8">
        <w:rPr>
          <w:sz w:val="24"/>
          <w:szCs w:val="24"/>
        </w:rPr>
        <w:tab/>
      </w:r>
      <w:ins w:id="194" w:author="shaji eapen" w:date="2019-11-26T16:21:00Z">
        <w:r w:rsidR="00466C0A">
          <w:rPr>
            <w:sz w:val="24"/>
            <w:szCs w:val="24"/>
          </w:rPr>
          <w:t>3</w:t>
        </w:r>
      </w:ins>
      <w:del w:id="195" w:author="shaji eapen" w:date="2019-11-26T16:21:00Z">
        <w:r w:rsidRPr="009458D8" w:rsidDel="00466C0A">
          <w:rPr>
            <w:sz w:val="24"/>
            <w:szCs w:val="24"/>
          </w:rPr>
          <w:delText>5</w:delText>
        </w:r>
      </w:del>
    </w:p>
    <w:p w14:paraId="54955CDA" w14:textId="0096E633" w:rsidR="00B17AF0" w:rsidRPr="00D31E57" w:rsidRDefault="00B17AF0" w:rsidP="00B17AF0">
      <w:pPr>
        <w:pStyle w:val="TOC1"/>
        <w:tabs>
          <w:tab w:val="right" w:pos="9360"/>
        </w:tabs>
        <w:spacing w:before="0" w:after="0"/>
        <w:rPr>
          <w:sz w:val="24"/>
          <w:szCs w:val="24"/>
          <w:rPrChange w:id="196" w:author="Zhamangaraeva, Ayzhamal" w:date="2019-11-25T16:53:00Z">
            <w:rPr>
              <w:sz w:val="24"/>
            </w:rPr>
          </w:rPrChange>
        </w:rPr>
      </w:pPr>
      <w:r w:rsidRPr="00D31E57">
        <w:rPr>
          <w:sz w:val="24"/>
          <w:szCs w:val="24"/>
          <w:rPrChange w:id="197" w:author="Zhamangaraeva, Ayzhamal" w:date="2019-11-25T16:53:00Z">
            <w:rPr>
              <w:sz w:val="24"/>
            </w:rPr>
          </w:rPrChange>
        </w:rPr>
        <w:t>F3. Management diagram</w:t>
      </w:r>
      <w:r w:rsidRPr="00D31E57">
        <w:rPr>
          <w:sz w:val="24"/>
          <w:szCs w:val="24"/>
          <w:rPrChange w:id="198" w:author="Zhamangaraeva, Ayzhamal" w:date="2019-11-25T16:53:00Z">
            <w:rPr>
              <w:sz w:val="24"/>
            </w:rPr>
          </w:rPrChange>
        </w:rPr>
        <w:tab/>
      </w:r>
      <w:ins w:id="199" w:author="shaji eapen" w:date="2019-11-26T16:22:00Z">
        <w:r w:rsidR="00466C0A">
          <w:rPr>
            <w:sz w:val="24"/>
            <w:szCs w:val="24"/>
          </w:rPr>
          <w:t>4</w:t>
        </w:r>
      </w:ins>
      <w:del w:id="200" w:author="shaji eapen" w:date="2019-11-26T16:22:00Z">
        <w:r w:rsidRPr="00D31E57" w:rsidDel="00466C0A">
          <w:rPr>
            <w:sz w:val="24"/>
            <w:szCs w:val="24"/>
            <w:rPrChange w:id="201" w:author="Zhamangaraeva, Ayzhamal" w:date="2019-11-25T16:53:00Z">
              <w:rPr>
                <w:sz w:val="24"/>
              </w:rPr>
            </w:rPrChange>
          </w:rPr>
          <w:delText>6</w:delText>
        </w:r>
      </w:del>
    </w:p>
    <w:p w14:paraId="5DFBAB01" w14:textId="3809D4EC" w:rsidR="00B17AF0" w:rsidRPr="00D31E57" w:rsidRDefault="00B17AF0" w:rsidP="00B17AF0">
      <w:pPr>
        <w:pStyle w:val="TOC1"/>
        <w:tabs>
          <w:tab w:val="right" w:pos="9360"/>
        </w:tabs>
        <w:spacing w:before="0" w:after="0"/>
        <w:rPr>
          <w:sz w:val="24"/>
          <w:szCs w:val="24"/>
          <w:rPrChange w:id="202" w:author="Zhamangaraeva, Ayzhamal" w:date="2019-11-25T16:53:00Z">
            <w:rPr>
              <w:sz w:val="24"/>
            </w:rPr>
          </w:rPrChange>
        </w:rPr>
      </w:pPr>
      <w:r w:rsidRPr="00D31E57">
        <w:rPr>
          <w:sz w:val="24"/>
          <w:szCs w:val="24"/>
          <w:rPrChange w:id="203" w:author="Zhamangaraeva, Ayzhamal" w:date="2019-11-25T16:53:00Z">
            <w:rPr>
              <w:sz w:val="24"/>
            </w:rPr>
          </w:rPrChange>
        </w:rPr>
        <w:t xml:space="preserve">F4 Work Package </w:t>
      </w:r>
      <w:r w:rsidRPr="00D31E57">
        <w:rPr>
          <w:sz w:val="24"/>
          <w:szCs w:val="24"/>
          <w:rPrChange w:id="204" w:author="Zhamangaraeva, Ayzhamal" w:date="2019-11-25T16:53:00Z">
            <w:rPr>
              <w:sz w:val="24"/>
            </w:rPr>
          </w:rPrChange>
        </w:rPr>
        <w:tab/>
      </w:r>
      <w:ins w:id="205" w:author="shaji eapen" w:date="2019-11-26T16:22:00Z">
        <w:r w:rsidR="00466C0A">
          <w:rPr>
            <w:sz w:val="24"/>
            <w:szCs w:val="24"/>
          </w:rPr>
          <w:t>6</w:t>
        </w:r>
      </w:ins>
      <w:del w:id="206" w:author="shaji eapen" w:date="2019-11-26T16:22:00Z">
        <w:r w:rsidRPr="00D31E57" w:rsidDel="00466C0A">
          <w:rPr>
            <w:sz w:val="24"/>
            <w:szCs w:val="24"/>
            <w:rPrChange w:id="207" w:author="Zhamangaraeva, Ayzhamal" w:date="2019-11-25T16:53:00Z">
              <w:rPr>
                <w:sz w:val="24"/>
              </w:rPr>
            </w:rPrChange>
          </w:rPr>
          <w:delText>7</w:delText>
        </w:r>
      </w:del>
    </w:p>
    <w:p w14:paraId="5C32E330" w14:textId="6C3A2385" w:rsidR="005E4C7A" w:rsidRPr="00D31E57" w:rsidRDefault="00B17AF0" w:rsidP="00B17AF0">
      <w:pPr>
        <w:pStyle w:val="TOC1"/>
        <w:tabs>
          <w:tab w:val="right" w:pos="9360"/>
        </w:tabs>
        <w:spacing w:before="0" w:after="0"/>
        <w:rPr>
          <w:sz w:val="24"/>
          <w:szCs w:val="24"/>
          <w:rPrChange w:id="208" w:author="Zhamangaraeva, Ayzhamal" w:date="2019-11-25T16:53:00Z">
            <w:rPr>
              <w:sz w:val="24"/>
            </w:rPr>
          </w:rPrChange>
        </w:rPr>
      </w:pPr>
      <w:r w:rsidRPr="00D31E57">
        <w:rPr>
          <w:sz w:val="24"/>
          <w:szCs w:val="24"/>
          <w:rPrChange w:id="209" w:author="Zhamangaraeva, Ayzhamal" w:date="2019-11-25T16:53:00Z">
            <w:rPr>
              <w:sz w:val="24"/>
            </w:rPr>
          </w:rPrChange>
        </w:rPr>
        <w:t>F5 Schedule List</w:t>
      </w:r>
      <w:r w:rsidRPr="00D31E57">
        <w:rPr>
          <w:sz w:val="24"/>
          <w:szCs w:val="24"/>
          <w:rPrChange w:id="210" w:author="Zhamangaraeva, Ayzhamal" w:date="2019-11-25T16:53:00Z">
            <w:rPr>
              <w:sz w:val="24"/>
            </w:rPr>
          </w:rPrChange>
        </w:rPr>
        <w:tab/>
      </w:r>
      <w:ins w:id="211" w:author="shaji eapen" w:date="2019-11-26T16:22:00Z">
        <w:r w:rsidR="00466C0A">
          <w:rPr>
            <w:sz w:val="24"/>
            <w:szCs w:val="24"/>
          </w:rPr>
          <w:t>6</w:t>
        </w:r>
      </w:ins>
      <w:bookmarkStart w:id="212" w:name="_GoBack"/>
      <w:bookmarkEnd w:id="212"/>
      <w:del w:id="213" w:author="shaji eapen" w:date="2019-11-26T16:22:00Z">
        <w:r w:rsidRPr="00D31E57" w:rsidDel="00466C0A">
          <w:rPr>
            <w:sz w:val="24"/>
            <w:szCs w:val="24"/>
            <w:rPrChange w:id="214" w:author="Zhamangaraeva, Ayzhamal" w:date="2019-11-25T16:53:00Z">
              <w:rPr>
                <w:sz w:val="24"/>
              </w:rPr>
            </w:rPrChange>
          </w:rPr>
          <w:delText>8</w:delText>
        </w:r>
      </w:del>
    </w:p>
    <w:p w14:paraId="6C968194" w14:textId="77777777" w:rsidR="005E4C7A" w:rsidRPr="00D31E57" w:rsidRDefault="005E4C7A" w:rsidP="005E4C7A">
      <w:pPr>
        <w:rPr>
          <w:rFonts w:ascii="Times New Roman" w:hAnsi="Times New Roman" w:cs="Times New Roman"/>
          <w:sz w:val="24"/>
          <w:szCs w:val="24"/>
          <w:rPrChange w:id="215" w:author="Zhamangaraeva, Ayzhamal" w:date="2019-11-25T16:53:00Z">
            <w:rPr/>
          </w:rPrChange>
        </w:rPr>
      </w:pPr>
    </w:p>
    <w:p w14:paraId="64F5F071" w14:textId="77777777" w:rsidR="005E4C7A" w:rsidRPr="00D31E57" w:rsidRDefault="005E4C7A" w:rsidP="005E4C7A">
      <w:pPr>
        <w:rPr>
          <w:rFonts w:ascii="Times New Roman" w:hAnsi="Times New Roman" w:cs="Times New Roman"/>
          <w:sz w:val="24"/>
          <w:szCs w:val="24"/>
          <w:rPrChange w:id="216" w:author="Zhamangaraeva, Ayzhamal" w:date="2019-11-25T16:53:00Z">
            <w:rPr/>
          </w:rPrChange>
        </w:rPr>
      </w:pPr>
    </w:p>
    <w:p w14:paraId="4A160B9F" w14:textId="77777777" w:rsidR="005E4C7A" w:rsidRPr="00D31E57" w:rsidRDefault="005E4C7A" w:rsidP="005E4C7A">
      <w:pPr>
        <w:rPr>
          <w:rFonts w:ascii="Times New Roman" w:hAnsi="Times New Roman" w:cs="Times New Roman"/>
          <w:sz w:val="24"/>
          <w:szCs w:val="24"/>
          <w:rPrChange w:id="217" w:author="Zhamangaraeva, Ayzhamal" w:date="2019-11-25T16:53:00Z">
            <w:rPr/>
          </w:rPrChange>
        </w:rPr>
      </w:pPr>
    </w:p>
    <w:p w14:paraId="40D094D4" w14:textId="77777777" w:rsidR="005E4C7A" w:rsidRPr="00D31E57" w:rsidRDefault="005E4C7A" w:rsidP="005E4C7A">
      <w:pPr>
        <w:rPr>
          <w:rFonts w:ascii="Times New Roman" w:hAnsi="Times New Roman" w:cs="Times New Roman"/>
          <w:sz w:val="24"/>
          <w:szCs w:val="24"/>
          <w:rPrChange w:id="218" w:author="Zhamangaraeva, Ayzhamal" w:date="2019-11-25T16:53:00Z">
            <w:rPr/>
          </w:rPrChange>
        </w:rPr>
      </w:pPr>
    </w:p>
    <w:p w14:paraId="18BE200B" w14:textId="77777777" w:rsidR="00031454" w:rsidRDefault="00031454" w:rsidP="005E4C7A">
      <w:pPr>
        <w:pStyle w:val="Heading1"/>
        <w:rPr>
          <w:ins w:id="219" w:author="shaji eapen" w:date="2019-11-26T16:15:00Z"/>
          <w:sz w:val="24"/>
          <w:szCs w:val="24"/>
        </w:rPr>
        <w:sectPr w:rsidR="00031454" w:rsidSect="00A97C95">
          <w:headerReference w:type="first" r:id="rId8"/>
          <w:pgSz w:w="12240" w:h="15840"/>
          <w:pgMar w:top="1440" w:right="1440" w:bottom="1440" w:left="1440" w:header="720" w:footer="720" w:gutter="0"/>
          <w:pgNumType w:start="1"/>
          <w:cols w:space="720"/>
          <w:docGrid w:linePitch="360"/>
          <w:sectPrChange w:id="224" w:author="shaji eapen" w:date="2019-11-26T16:17:00Z">
            <w:sectPr w:rsidR="00031454" w:rsidSect="00A97C95">
              <w:pgMar w:top="1440" w:right="1440" w:bottom="1440" w:left="1440" w:header="720" w:footer="720" w:gutter="0"/>
            </w:sectPr>
          </w:sectPrChange>
        </w:sectPr>
      </w:pPr>
    </w:p>
    <w:p w14:paraId="1CEA6089" w14:textId="4256D88B" w:rsidR="005E4C7A" w:rsidRPr="00D31E57" w:rsidRDefault="0076241F" w:rsidP="005E4C7A">
      <w:pPr>
        <w:pStyle w:val="Heading1"/>
        <w:rPr>
          <w:sz w:val="24"/>
          <w:szCs w:val="24"/>
          <w:rPrChange w:id="225" w:author="Zhamangaraeva, Ayzhamal" w:date="2019-11-25T16:53:00Z">
            <w:rPr/>
          </w:rPrChange>
        </w:rPr>
      </w:pPr>
      <w:r w:rsidRPr="00D31E57">
        <w:rPr>
          <w:sz w:val="24"/>
          <w:szCs w:val="24"/>
          <w:rPrChange w:id="226" w:author="Zhamangaraeva, Ayzhamal" w:date="2019-11-25T16:53:00Z">
            <w:rPr/>
          </w:rPrChange>
        </w:rPr>
        <w:t>InTRODUCTION</w:t>
      </w:r>
    </w:p>
    <w:p w14:paraId="6686213D" w14:textId="77777777" w:rsidR="005E4C7A" w:rsidRPr="00C77CAA" w:rsidRDefault="005E4C7A" w:rsidP="005E4C7A">
      <w:pPr>
        <w:pStyle w:val="Heading2"/>
        <w:rPr>
          <w:szCs w:val="24"/>
        </w:rPr>
      </w:pPr>
      <w:bookmarkStart w:id="227" w:name="_Toc257388666"/>
      <w:r w:rsidRPr="00D31E57">
        <w:rPr>
          <w:szCs w:val="24"/>
        </w:rPr>
        <w:t>1.1</w:t>
      </w:r>
      <w:r w:rsidRPr="00D31E57">
        <w:rPr>
          <w:szCs w:val="24"/>
        </w:rPr>
        <w:tab/>
        <w:t>Project Summary</w:t>
      </w:r>
      <w:bookmarkEnd w:id="227"/>
      <w:r w:rsidRPr="00D31E57">
        <w:rPr>
          <w:szCs w:val="24"/>
        </w:rPr>
        <w:t xml:space="preserve"> </w:t>
      </w:r>
    </w:p>
    <w:p w14:paraId="42B60736" w14:textId="73E1513B" w:rsidR="005E4C7A" w:rsidRPr="00D31E57" w:rsidRDefault="008F1C39" w:rsidP="005E4C7A">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b/>
          <w:bCs/>
          <w:i/>
          <w:iCs/>
          <w:sz w:val="24"/>
          <w:szCs w:val="24"/>
          <w:rPrChange w:id="228" w:author="Zhamangaraeva, Ayzhamal" w:date="2019-11-25T16:53:00Z">
            <w:rPr>
              <w:b/>
              <w:bCs/>
              <w:i/>
              <w:iCs/>
            </w:rPr>
          </w:rPrChange>
        </w:rPr>
      </w:pPr>
      <w:r w:rsidRPr="00D31E57">
        <w:rPr>
          <w:rFonts w:ascii="Times New Roman" w:hAnsi="Times New Roman" w:cs="Times New Roman"/>
          <w:sz w:val="24"/>
          <w:szCs w:val="24"/>
        </w:rPr>
        <w:t xml:space="preserve">The learning </w:t>
      </w:r>
      <w:r w:rsidR="0004666E" w:rsidRPr="00D31E57">
        <w:rPr>
          <w:rFonts w:ascii="Times New Roman" w:hAnsi="Times New Roman" w:cs="Times New Roman"/>
          <w:sz w:val="24"/>
          <w:szCs w:val="24"/>
        </w:rPr>
        <w:t>management</w:t>
      </w:r>
      <w:r w:rsidRPr="00D31E57">
        <w:rPr>
          <w:rFonts w:ascii="Times New Roman" w:hAnsi="Times New Roman" w:cs="Times New Roman"/>
          <w:sz w:val="24"/>
          <w:szCs w:val="24"/>
        </w:rPr>
        <w:t xml:space="preserve"> system is </w:t>
      </w:r>
      <w:r w:rsidR="00787498" w:rsidRPr="00D31E57">
        <w:rPr>
          <w:rFonts w:ascii="Times New Roman" w:hAnsi="Times New Roman" w:cs="Times New Roman"/>
          <w:sz w:val="24"/>
          <w:szCs w:val="24"/>
        </w:rPr>
        <w:t xml:space="preserve">developed to help a </w:t>
      </w:r>
      <w:r w:rsidR="0004666E" w:rsidRPr="00D31E57">
        <w:rPr>
          <w:rFonts w:ascii="Times New Roman" w:hAnsi="Times New Roman" w:cs="Times New Roman"/>
          <w:sz w:val="24"/>
          <w:szCs w:val="24"/>
        </w:rPr>
        <w:t>university keep track of student grades, what courses they are enrolled in, and for teachers to alter grades.</w:t>
      </w:r>
    </w:p>
    <w:p w14:paraId="5C3F8B97" w14:textId="39F9DD81" w:rsidR="00787498" w:rsidRPr="009458D8" w:rsidRDefault="00787498" w:rsidP="007578BF">
      <w:pPr>
        <w:pStyle w:val="Heading2"/>
        <w:rPr>
          <w:szCs w:val="24"/>
        </w:rPr>
      </w:pPr>
      <w:bookmarkStart w:id="229" w:name="_Toc257388667"/>
      <w:r w:rsidRPr="00D31E57">
        <w:rPr>
          <w:szCs w:val="24"/>
        </w:rPr>
        <w:t>1.</w:t>
      </w:r>
      <w:r w:rsidR="0076241F" w:rsidRPr="00C77CAA">
        <w:rPr>
          <w:szCs w:val="24"/>
        </w:rPr>
        <w:t>2</w:t>
      </w:r>
      <w:r w:rsidRPr="00B93AFF">
        <w:rPr>
          <w:szCs w:val="24"/>
        </w:rPr>
        <w:tab/>
        <w:t>Purpose, Scope, and Objectives</w:t>
      </w:r>
      <w:bookmarkEnd w:id="229"/>
      <w:r w:rsidRPr="00B93AFF">
        <w:rPr>
          <w:szCs w:val="24"/>
        </w:rPr>
        <w:t xml:space="preserve"> </w:t>
      </w:r>
    </w:p>
    <w:p w14:paraId="0CDB0C0E" w14:textId="621AB89F" w:rsidR="00787498" w:rsidRPr="00D31E57" w:rsidRDefault="00787498" w:rsidP="007578BF">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
      </w:pPr>
      <w:r w:rsidRPr="00D31E57">
        <w:rPr>
          <w:rFonts w:ascii="Times New Roman" w:hAnsi="Times New Roman" w:cs="Times New Roman"/>
          <w:sz w:val="24"/>
          <w:szCs w:val="24"/>
        </w:rPr>
        <w:t xml:space="preserve"> </w:t>
      </w:r>
      <w:r w:rsidR="007578BF" w:rsidRPr="00D31E57">
        <w:rPr>
          <w:rFonts w:ascii="Times New Roman" w:hAnsi="Times New Roman" w:cs="Times New Roman"/>
          <w:sz w:val="24"/>
          <w:szCs w:val="24"/>
        </w:rPr>
        <w:t xml:space="preserve">The purpose of the system is to </w:t>
      </w:r>
      <w:r w:rsidR="0004666E" w:rsidRPr="00D31E57">
        <w:rPr>
          <w:rFonts w:ascii="Times New Roman" w:hAnsi="Times New Roman" w:cs="Times New Roman"/>
          <w:sz w:val="24"/>
          <w:szCs w:val="24"/>
        </w:rPr>
        <w:t>build</w:t>
      </w:r>
      <w:r w:rsidR="007578BF" w:rsidRPr="00D31E57">
        <w:rPr>
          <w:rFonts w:ascii="Times New Roman" w:hAnsi="Times New Roman" w:cs="Times New Roman"/>
          <w:sz w:val="24"/>
          <w:szCs w:val="24"/>
        </w:rPr>
        <w:t xml:space="preserve"> a student </w:t>
      </w:r>
      <w:r w:rsidR="0004666E" w:rsidRPr="00D31E57">
        <w:rPr>
          <w:rFonts w:ascii="Times New Roman" w:hAnsi="Times New Roman" w:cs="Times New Roman"/>
          <w:sz w:val="24"/>
          <w:szCs w:val="24"/>
        </w:rPr>
        <w:t>management</w:t>
      </w:r>
      <w:r w:rsidR="007578BF" w:rsidRPr="00D31E57">
        <w:rPr>
          <w:rFonts w:ascii="Times New Roman" w:hAnsi="Times New Roman" w:cs="Times New Roman"/>
          <w:sz w:val="24"/>
          <w:szCs w:val="24"/>
        </w:rPr>
        <w:t xml:space="preserve"> system. Where the students could access the system to check on their semester grades, GPA, courses they are currently </w:t>
      </w:r>
      <w:r w:rsidR="0004666E" w:rsidRPr="00D31E57">
        <w:rPr>
          <w:rFonts w:ascii="Times New Roman" w:hAnsi="Times New Roman" w:cs="Times New Roman"/>
          <w:sz w:val="24"/>
          <w:szCs w:val="24"/>
        </w:rPr>
        <w:t>enrolled</w:t>
      </w:r>
      <w:r w:rsidR="007578BF" w:rsidRPr="00D31E57">
        <w:rPr>
          <w:rFonts w:ascii="Times New Roman" w:hAnsi="Times New Roman" w:cs="Times New Roman"/>
          <w:sz w:val="24"/>
          <w:szCs w:val="24"/>
        </w:rPr>
        <w:t xml:space="preserve"> in for the semester, </w:t>
      </w:r>
      <w:r w:rsidR="0004666E" w:rsidRPr="00D31E57">
        <w:rPr>
          <w:rFonts w:ascii="Times New Roman" w:hAnsi="Times New Roman" w:cs="Times New Roman"/>
          <w:sz w:val="24"/>
          <w:szCs w:val="24"/>
        </w:rPr>
        <w:t>and to show what teachers are available</w:t>
      </w:r>
      <w:r w:rsidR="007578BF" w:rsidRPr="00D31E57">
        <w:rPr>
          <w:rFonts w:ascii="Times New Roman" w:hAnsi="Times New Roman" w:cs="Times New Roman"/>
          <w:sz w:val="24"/>
          <w:szCs w:val="24"/>
        </w:rPr>
        <w:t xml:space="preserve"> for each </w:t>
      </w:r>
      <w:r w:rsidR="00BE1F79" w:rsidRPr="00D31E57">
        <w:rPr>
          <w:rFonts w:ascii="Times New Roman" w:hAnsi="Times New Roman" w:cs="Times New Roman"/>
          <w:sz w:val="24"/>
          <w:szCs w:val="24"/>
        </w:rPr>
        <w:t>student</w:t>
      </w:r>
      <w:del w:id="230" w:author="Zhamangaraeva, Ayzhamal" w:date="2019-11-25T16:46:00Z">
        <w:r w:rsidR="00BE1F79" w:rsidRPr="00D31E57" w:rsidDel="00BE1F79">
          <w:rPr>
            <w:rFonts w:ascii="Times New Roman" w:hAnsi="Times New Roman" w:cs="Times New Roman"/>
            <w:sz w:val="24"/>
            <w:szCs w:val="24"/>
          </w:rPr>
          <w:delText>s</w:delText>
        </w:r>
      </w:del>
      <w:r w:rsidR="007578BF" w:rsidRPr="00D31E57">
        <w:rPr>
          <w:rFonts w:ascii="Times New Roman" w:hAnsi="Times New Roman" w:cs="Times New Roman"/>
          <w:sz w:val="24"/>
          <w:szCs w:val="24"/>
        </w:rPr>
        <w:t>, and also for the teachers to update information for each student in their clas</w:t>
      </w:r>
      <w:r w:rsidR="0004666E" w:rsidRPr="00D31E57">
        <w:rPr>
          <w:rFonts w:ascii="Times New Roman" w:hAnsi="Times New Roman" w:cs="Times New Roman"/>
          <w:sz w:val="24"/>
          <w:szCs w:val="24"/>
        </w:rPr>
        <w:t>s. We also aim to create a platform</w:t>
      </w:r>
      <w:r w:rsidR="007578BF" w:rsidRPr="00D31E57">
        <w:rPr>
          <w:rFonts w:ascii="Times New Roman" w:hAnsi="Times New Roman" w:cs="Times New Roman"/>
          <w:sz w:val="24"/>
          <w:szCs w:val="24"/>
        </w:rPr>
        <w:t xml:space="preserve"> </w:t>
      </w:r>
      <w:r w:rsidR="0004666E" w:rsidRPr="00D31E57">
        <w:rPr>
          <w:rFonts w:ascii="Times New Roman" w:hAnsi="Times New Roman" w:cs="Times New Roman"/>
          <w:sz w:val="24"/>
          <w:szCs w:val="24"/>
        </w:rPr>
        <w:t>with two types of views. One for the admin, or an instructor in our case, and another for the student.</w:t>
      </w:r>
      <w:r w:rsidR="007578BF" w:rsidRPr="00D31E57">
        <w:rPr>
          <w:rFonts w:ascii="Times New Roman" w:hAnsi="Times New Roman" w:cs="Times New Roman"/>
          <w:sz w:val="24"/>
          <w:szCs w:val="24"/>
        </w:rPr>
        <w:t xml:space="preserve"> </w:t>
      </w:r>
    </w:p>
    <w:p w14:paraId="4A6A33A7" w14:textId="4FA1910E" w:rsidR="007578BF" w:rsidRPr="00D31E57" w:rsidRDefault="007578BF" w:rsidP="009578BF">
      <w:pPr>
        <w:pStyle w:val="Heading2"/>
        <w:rPr>
          <w:szCs w:val="24"/>
          <w:rPrChange w:id="231" w:author="Zhamangaraeva, Ayzhamal" w:date="2019-11-25T16:53:00Z">
            <w:rPr/>
          </w:rPrChange>
        </w:rPr>
      </w:pPr>
      <w:bookmarkStart w:id="232" w:name="_Toc257388669"/>
      <w:r w:rsidRPr="00B93AFF">
        <w:rPr>
          <w:szCs w:val="24"/>
        </w:rPr>
        <w:t>1.</w:t>
      </w:r>
      <w:r w:rsidR="0076241F" w:rsidRPr="00B93AFF">
        <w:rPr>
          <w:szCs w:val="24"/>
        </w:rPr>
        <w:t>3</w:t>
      </w:r>
      <w:r w:rsidRPr="00D31E57">
        <w:rPr>
          <w:szCs w:val="24"/>
          <w:rPrChange w:id="233" w:author="Zhamangaraeva, Ayzhamal" w:date="2019-11-25T16:53:00Z">
            <w:rPr/>
          </w:rPrChange>
        </w:rPr>
        <w:tab/>
        <w:t>Project Deliverables</w:t>
      </w:r>
      <w:bookmarkEnd w:id="232"/>
    </w:p>
    <w:tbl>
      <w:tblPr>
        <w:tblStyle w:val="TableGrid"/>
        <w:tblW w:w="0" w:type="auto"/>
        <w:tblLook w:val="04A0" w:firstRow="1" w:lastRow="0" w:firstColumn="1" w:lastColumn="0" w:noHBand="0" w:noVBand="1"/>
      </w:tblPr>
      <w:tblGrid>
        <w:gridCol w:w="3116"/>
        <w:gridCol w:w="4349"/>
        <w:gridCol w:w="1885"/>
      </w:tblGrid>
      <w:tr w:rsidR="00872F41" w:rsidRPr="00D31E57" w14:paraId="464DDEDF" w14:textId="77777777" w:rsidTr="009578BF">
        <w:tc>
          <w:tcPr>
            <w:tcW w:w="3116" w:type="dxa"/>
          </w:tcPr>
          <w:p w14:paraId="674C5AD8" w14:textId="77777777" w:rsidR="00872F41" w:rsidRPr="002A2820" w:rsidRDefault="00872F41" w:rsidP="002A2820">
            <w:pPr>
              <w:spacing w:before="120" w:after="160" w:line="259" w:lineRule="auto"/>
              <w:rPr>
                <w:rFonts w:ascii="Times New Roman" w:hAnsi="Times New Roman" w:cs="Times New Roman"/>
                <w:sz w:val="24"/>
                <w:szCs w:val="24"/>
                <w:rPrChange w:id="234" w:author="shaji eapen" w:date="2019-11-26T15:41:00Z">
                  <w:rPr>
                    <w:b/>
                    <w:bCs/>
                    <w:i/>
                    <w:iCs/>
                  </w:rPr>
                </w:rPrChange>
              </w:rPr>
              <w:pPrChange w:id="235" w:author="shaji eapen" w:date="2019-11-26T15:41:00Z">
                <w:pPr>
                  <w:spacing w:before="120"/>
                </w:pPr>
              </w:pPrChange>
            </w:pPr>
            <w:r w:rsidRPr="002A2820">
              <w:rPr>
                <w:rFonts w:ascii="Times New Roman" w:hAnsi="Times New Roman" w:cs="Times New Roman"/>
                <w:sz w:val="24"/>
                <w:szCs w:val="24"/>
                <w:rPrChange w:id="236" w:author="shaji eapen" w:date="2019-11-26T15:41:00Z">
                  <w:rPr>
                    <w:b/>
                    <w:bCs/>
                    <w:i/>
                    <w:iCs/>
                  </w:rPr>
                </w:rPrChange>
              </w:rPr>
              <w:t xml:space="preserve">Work </w:t>
            </w:r>
          </w:p>
        </w:tc>
        <w:tc>
          <w:tcPr>
            <w:tcW w:w="4349" w:type="dxa"/>
          </w:tcPr>
          <w:p w14:paraId="7745EDC0" w14:textId="77777777" w:rsidR="00872F41" w:rsidRPr="002A2820" w:rsidRDefault="00872F41" w:rsidP="002A2820">
            <w:pPr>
              <w:spacing w:before="120" w:after="160" w:line="259" w:lineRule="auto"/>
              <w:rPr>
                <w:rFonts w:ascii="Times New Roman" w:hAnsi="Times New Roman" w:cs="Times New Roman"/>
                <w:sz w:val="24"/>
                <w:szCs w:val="24"/>
                <w:rPrChange w:id="237" w:author="shaji eapen" w:date="2019-11-26T15:41:00Z">
                  <w:rPr>
                    <w:b/>
                    <w:bCs/>
                    <w:i/>
                    <w:iCs/>
                  </w:rPr>
                </w:rPrChange>
              </w:rPr>
              <w:pPrChange w:id="238" w:author="shaji eapen" w:date="2019-11-26T15:41:00Z">
                <w:pPr>
                  <w:spacing w:before="120"/>
                </w:pPr>
              </w:pPrChange>
            </w:pPr>
            <w:r w:rsidRPr="002A2820">
              <w:rPr>
                <w:rFonts w:ascii="Times New Roman" w:hAnsi="Times New Roman" w:cs="Times New Roman"/>
                <w:sz w:val="24"/>
                <w:szCs w:val="24"/>
                <w:rPrChange w:id="239" w:author="shaji eapen" w:date="2019-11-26T15:41:00Z">
                  <w:rPr>
                    <w:b/>
                    <w:bCs/>
                    <w:i/>
                    <w:iCs/>
                  </w:rPr>
                </w:rPrChange>
              </w:rPr>
              <w:t>Description</w:t>
            </w:r>
          </w:p>
        </w:tc>
        <w:tc>
          <w:tcPr>
            <w:tcW w:w="1885" w:type="dxa"/>
          </w:tcPr>
          <w:p w14:paraId="50BEE46C" w14:textId="77777777" w:rsidR="00872F41" w:rsidRPr="002A2820" w:rsidRDefault="00872F41" w:rsidP="002A2820">
            <w:pPr>
              <w:spacing w:before="120" w:after="160" w:line="259" w:lineRule="auto"/>
              <w:rPr>
                <w:rFonts w:ascii="Times New Roman" w:hAnsi="Times New Roman" w:cs="Times New Roman"/>
                <w:sz w:val="24"/>
                <w:szCs w:val="24"/>
                <w:rPrChange w:id="240" w:author="shaji eapen" w:date="2019-11-26T15:41:00Z">
                  <w:rPr>
                    <w:b/>
                    <w:bCs/>
                    <w:i/>
                    <w:iCs/>
                  </w:rPr>
                </w:rPrChange>
              </w:rPr>
              <w:pPrChange w:id="241" w:author="shaji eapen" w:date="2019-11-26T15:41:00Z">
                <w:pPr>
                  <w:spacing w:before="120"/>
                </w:pPr>
              </w:pPrChange>
            </w:pPr>
            <w:r w:rsidRPr="002A2820">
              <w:rPr>
                <w:rFonts w:ascii="Times New Roman" w:hAnsi="Times New Roman" w:cs="Times New Roman"/>
                <w:sz w:val="24"/>
                <w:szCs w:val="24"/>
                <w:rPrChange w:id="242" w:author="shaji eapen" w:date="2019-11-26T15:41:00Z">
                  <w:rPr>
                    <w:b/>
                    <w:bCs/>
                    <w:i/>
                    <w:iCs/>
                  </w:rPr>
                </w:rPrChange>
              </w:rPr>
              <w:t>Delievery Date</w:t>
            </w:r>
          </w:p>
        </w:tc>
      </w:tr>
      <w:tr w:rsidR="00872F41" w:rsidRPr="00D31E57" w14:paraId="6CCCA110" w14:textId="77777777" w:rsidTr="009578BF">
        <w:tc>
          <w:tcPr>
            <w:tcW w:w="3116" w:type="dxa"/>
          </w:tcPr>
          <w:p w14:paraId="346BF079" w14:textId="77777777" w:rsidR="00872F41" w:rsidRPr="00D31E57" w:rsidRDefault="00872F41" w:rsidP="002A2820">
            <w:pPr>
              <w:spacing w:before="120" w:after="160" w:line="259" w:lineRule="auto"/>
              <w:rPr>
                <w:rFonts w:ascii="Times New Roman" w:hAnsi="Times New Roman" w:cs="Times New Roman"/>
                <w:bCs/>
                <w:iCs/>
                <w:sz w:val="24"/>
                <w:szCs w:val="24"/>
                <w:rPrChange w:id="243" w:author="Zhamangaraeva, Ayzhamal" w:date="2019-11-25T16:53:00Z">
                  <w:rPr>
                    <w:bCs/>
                    <w:iCs/>
                  </w:rPr>
                </w:rPrChange>
              </w:rPr>
              <w:pPrChange w:id="244" w:author="shaji eapen" w:date="2019-11-26T15:41:00Z">
                <w:pPr>
                  <w:spacing w:before="120"/>
                </w:pPr>
              </w:pPrChange>
            </w:pPr>
            <w:r w:rsidRPr="002A2820">
              <w:rPr>
                <w:rFonts w:ascii="Times New Roman" w:hAnsi="Times New Roman" w:cs="Times New Roman"/>
                <w:sz w:val="24"/>
                <w:szCs w:val="24"/>
                <w:rPrChange w:id="245" w:author="shaji eapen" w:date="2019-11-26T15:41:00Z">
                  <w:rPr>
                    <w:bCs/>
                    <w:iCs/>
                  </w:rPr>
                </w:rPrChange>
              </w:rPr>
              <w:t>Initial Plan</w:t>
            </w:r>
          </w:p>
        </w:tc>
        <w:tc>
          <w:tcPr>
            <w:tcW w:w="4349" w:type="dxa"/>
          </w:tcPr>
          <w:p w14:paraId="2BF5152B" w14:textId="7F5F9AB1" w:rsidR="00872F41" w:rsidRPr="002A2820" w:rsidRDefault="0004666E" w:rsidP="009578BF">
            <w:pPr>
              <w:spacing w:before="120" w:after="160" w:line="259" w:lineRule="auto"/>
              <w:rPr>
                <w:rFonts w:ascii="Times New Roman" w:hAnsi="Times New Roman" w:cs="Times New Roman"/>
                <w:sz w:val="24"/>
                <w:szCs w:val="24"/>
                <w:rPrChange w:id="246" w:author="shaji eapen" w:date="2019-11-26T15:41:00Z">
                  <w:rPr>
                    <w:bCs/>
                    <w:iCs/>
                  </w:rPr>
                </w:rPrChange>
              </w:rPr>
            </w:pPr>
            <w:r w:rsidRPr="002A2820">
              <w:rPr>
                <w:rFonts w:ascii="Times New Roman" w:hAnsi="Times New Roman" w:cs="Times New Roman"/>
                <w:sz w:val="24"/>
                <w:szCs w:val="24"/>
                <w:rPrChange w:id="247" w:author="shaji eapen" w:date="2019-11-26T15:41:00Z">
                  <w:rPr>
                    <w:bCs/>
                    <w:iCs/>
                  </w:rPr>
                </w:rPrChange>
              </w:rPr>
              <w:t>Organize the team structure and develop the deliverables chart</w:t>
            </w:r>
          </w:p>
        </w:tc>
        <w:tc>
          <w:tcPr>
            <w:tcW w:w="1885" w:type="dxa"/>
          </w:tcPr>
          <w:p w14:paraId="7439E9D6" w14:textId="77777777" w:rsidR="00872F41" w:rsidRPr="002A2820" w:rsidRDefault="00872F41" w:rsidP="002A2820">
            <w:pPr>
              <w:spacing w:before="120" w:after="160" w:line="259" w:lineRule="auto"/>
              <w:rPr>
                <w:rFonts w:ascii="Times New Roman" w:hAnsi="Times New Roman" w:cs="Times New Roman"/>
                <w:sz w:val="24"/>
                <w:szCs w:val="24"/>
                <w:rPrChange w:id="248" w:author="shaji eapen" w:date="2019-11-26T15:41:00Z">
                  <w:rPr>
                    <w:b/>
                    <w:bCs/>
                    <w:i/>
                    <w:iCs/>
                  </w:rPr>
                </w:rPrChange>
              </w:rPr>
              <w:pPrChange w:id="249" w:author="shaji eapen" w:date="2019-11-26T15:41:00Z">
                <w:pPr>
                  <w:spacing w:before="120"/>
                </w:pPr>
              </w:pPrChange>
            </w:pPr>
            <w:r w:rsidRPr="002A2820">
              <w:rPr>
                <w:rFonts w:ascii="Times New Roman" w:hAnsi="Times New Roman" w:cs="Times New Roman"/>
                <w:sz w:val="24"/>
                <w:szCs w:val="24"/>
                <w:rPrChange w:id="250" w:author="shaji eapen" w:date="2019-11-26T15:41:00Z">
                  <w:rPr>
                    <w:b/>
                    <w:bCs/>
                    <w:i/>
                    <w:iCs/>
                  </w:rPr>
                </w:rPrChange>
              </w:rPr>
              <w:t>10/15/2019</w:t>
            </w:r>
          </w:p>
        </w:tc>
      </w:tr>
      <w:tr w:rsidR="00872F41" w:rsidRPr="00D31E57" w14:paraId="3A6E2614" w14:textId="77777777" w:rsidTr="009578BF">
        <w:tc>
          <w:tcPr>
            <w:tcW w:w="3116" w:type="dxa"/>
          </w:tcPr>
          <w:p w14:paraId="014BD96E" w14:textId="77777777" w:rsidR="00872F41" w:rsidRPr="00D31E57" w:rsidRDefault="00872F41" w:rsidP="002A2820">
            <w:pPr>
              <w:spacing w:before="120" w:after="160" w:line="259" w:lineRule="auto"/>
              <w:rPr>
                <w:rFonts w:ascii="Times New Roman" w:hAnsi="Times New Roman" w:cs="Times New Roman"/>
                <w:b/>
                <w:bCs/>
                <w:i/>
                <w:iCs/>
                <w:sz w:val="24"/>
                <w:szCs w:val="24"/>
                <w:rPrChange w:id="251" w:author="Zhamangaraeva, Ayzhamal" w:date="2019-11-25T16:53:00Z">
                  <w:rPr>
                    <w:b/>
                    <w:bCs/>
                    <w:i/>
                    <w:iCs/>
                  </w:rPr>
                </w:rPrChange>
              </w:rPr>
              <w:pPrChange w:id="252" w:author="shaji eapen" w:date="2019-11-26T15:41:00Z">
                <w:pPr>
                  <w:spacing w:before="120"/>
                </w:pPr>
              </w:pPrChange>
            </w:pPr>
            <w:r w:rsidRPr="002A2820">
              <w:rPr>
                <w:rFonts w:ascii="Times New Roman" w:hAnsi="Times New Roman" w:cs="Times New Roman"/>
                <w:sz w:val="24"/>
                <w:szCs w:val="24"/>
                <w:rPrChange w:id="253" w:author="shaji eapen" w:date="2019-11-26T15:41:00Z">
                  <w:rPr>
                    <w:b/>
                    <w:bCs/>
                    <w:i/>
                    <w:iCs/>
                  </w:rPr>
                </w:rPrChange>
              </w:rPr>
              <w:t>SPMP Document</w:t>
            </w:r>
          </w:p>
        </w:tc>
        <w:tc>
          <w:tcPr>
            <w:tcW w:w="4349" w:type="dxa"/>
          </w:tcPr>
          <w:p w14:paraId="55E0F2C1" w14:textId="62215B8A" w:rsidR="00872F41" w:rsidRPr="002A2820" w:rsidRDefault="00872F41" w:rsidP="009578BF">
            <w:pPr>
              <w:spacing w:before="120" w:after="160" w:line="259" w:lineRule="auto"/>
              <w:rPr>
                <w:rFonts w:ascii="Times New Roman" w:hAnsi="Times New Roman" w:cs="Times New Roman"/>
                <w:sz w:val="24"/>
                <w:szCs w:val="24"/>
                <w:rPrChange w:id="254" w:author="shaji eapen" w:date="2019-11-26T15:41:00Z">
                  <w:rPr>
                    <w:rFonts w:ascii="Arial" w:eastAsia="Times New Roman" w:hAnsi="Arial" w:cs="Arial"/>
                  </w:rPr>
                </w:rPrChange>
              </w:rPr>
            </w:pPr>
            <w:r w:rsidRPr="00D31E57">
              <w:rPr>
                <w:rFonts w:ascii="Times New Roman" w:hAnsi="Times New Roman" w:cs="Times New Roman"/>
                <w:sz w:val="24"/>
                <w:szCs w:val="24"/>
              </w:rPr>
              <w:t>Software Project Management</w:t>
            </w:r>
            <w:r w:rsidRPr="00C77CAA">
              <w:rPr>
                <w:rFonts w:ascii="Times New Roman" w:hAnsi="Times New Roman" w:cs="Times New Roman"/>
                <w:sz w:val="24"/>
                <w:szCs w:val="24"/>
              </w:rPr>
              <w:t xml:space="preserve"> P</w:t>
            </w:r>
            <w:r w:rsidRPr="00D31E57">
              <w:rPr>
                <w:rFonts w:ascii="Times New Roman" w:hAnsi="Times New Roman" w:cs="Times New Roman"/>
                <w:sz w:val="24"/>
                <w:szCs w:val="24"/>
              </w:rPr>
              <w:t>lan is used to define the scope, purpose and objectives of the project, to specify the roles and</w:t>
            </w:r>
            <w:r w:rsidR="009578BF" w:rsidRPr="00D31E57">
              <w:rPr>
                <w:rFonts w:ascii="Times New Roman" w:hAnsi="Times New Roman" w:cs="Times New Roman"/>
                <w:sz w:val="24"/>
                <w:szCs w:val="24"/>
              </w:rPr>
              <w:t xml:space="preserve"> </w:t>
            </w:r>
            <w:r w:rsidRPr="00D31E57">
              <w:rPr>
                <w:rFonts w:ascii="Times New Roman" w:hAnsi="Times New Roman" w:cs="Times New Roman"/>
                <w:sz w:val="24"/>
                <w:szCs w:val="24"/>
              </w:rPr>
              <w:t xml:space="preserve">objective of the team </w:t>
            </w:r>
            <w:r w:rsidR="0004666E" w:rsidRPr="00D31E57">
              <w:rPr>
                <w:rFonts w:ascii="Times New Roman" w:hAnsi="Times New Roman" w:cs="Times New Roman"/>
                <w:sz w:val="24"/>
                <w:szCs w:val="24"/>
              </w:rPr>
              <w:t>members</w:t>
            </w:r>
            <w:r w:rsidRPr="00D31E57">
              <w:rPr>
                <w:rFonts w:ascii="Times New Roman" w:hAnsi="Times New Roman" w:cs="Times New Roman"/>
                <w:sz w:val="24"/>
                <w:szCs w:val="24"/>
              </w:rPr>
              <w:t>.</w:t>
            </w:r>
            <w:r w:rsidR="009578BF" w:rsidRPr="00D31E57">
              <w:rPr>
                <w:rFonts w:ascii="Times New Roman" w:hAnsi="Times New Roman" w:cs="Times New Roman"/>
                <w:sz w:val="24"/>
                <w:szCs w:val="24"/>
              </w:rPr>
              <w:t xml:space="preserve"> </w:t>
            </w:r>
            <w:r w:rsidRPr="00D31E57">
              <w:rPr>
                <w:rFonts w:ascii="Times New Roman" w:hAnsi="Times New Roman" w:cs="Times New Roman"/>
                <w:sz w:val="24"/>
                <w:szCs w:val="24"/>
              </w:rPr>
              <w:t>Defines the model of the project and how the final</w:t>
            </w:r>
            <w:r w:rsidR="0004666E" w:rsidRPr="00D31E57">
              <w:rPr>
                <w:rFonts w:ascii="Times New Roman" w:hAnsi="Times New Roman" w:cs="Times New Roman"/>
                <w:sz w:val="24"/>
                <w:szCs w:val="24"/>
              </w:rPr>
              <w:t xml:space="preserve"> project </w:t>
            </w:r>
            <w:r w:rsidRPr="00D31E57">
              <w:rPr>
                <w:rFonts w:ascii="Times New Roman" w:hAnsi="Times New Roman" w:cs="Times New Roman"/>
                <w:sz w:val="24"/>
                <w:szCs w:val="24"/>
              </w:rPr>
              <w:t xml:space="preserve">will </w:t>
            </w:r>
            <w:del w:id="255" w:author="Zhamangaraeva, Ayzhamal" w:date="2019-11-25T16:46:00Z">
              <w:r w:rsidRPr="00D31E57" w:rsidDel="000A2EFE">
                <w:rPr>
                  <w:rFonts w:ascii="Times New Roman" w:hAnsi="Times New Roman" w:cs="Times New Roman"/>
                  <w:sz w:val="24"/>
                  <w:szCs w:val="24"/>
                </w:rPr>
                <w:delText>delivered along</w:delText>
              </w:r>
            </w:del>
            <w:ins w:id="256" w:author="Zhamangaraeva, Ayzhamal" w:date="2019-11-25T16:46:00Z">
              <w:r w:rsidR="000A2EFE" w:rsidRPr="00D31E57">
                <w:rPr>
                  <w:rFonts w:ascii="Times New Roman" w:hAnsi="Times New Roman" w:cs="Times New Roman"/>
                  <w:sz w:val="24"/>
                  <w:szCs w:val="24"/>
                </w:rPr>
                <w:t>be delivered along</w:t>
              </w:r>
            </w:ins>
            <w:r w:rsidRPr="00D31E57">
              <w:rPr>
                <w:rFonts w:ascii="Times New Roman" w:hAnsi="Times New Roman" w:cs="Times New Roman"/>
                <w:sz w:val="24"/>
                <w:szCs w:val="24"/>
              </w:rPr>
              <w:t xml:space="preserve"> with their dates</w:t>
            </w:r>
          </w:p>
        </w:tc>
        <w:tc>
          <w:tcPr>
            <w:tcW w:w="1885" w:type="dxa"/>
          </w:tcPr>
          <w:p w14:paraId="31CDACE2" w14:textId="77777777" w:rsidR="00872F41" w:rsidRPr="002A2820" w:rsidRDefault="00872F41" w:rsidP="002A2820">
            <w:pPr>
              <w:spacing w:before="120" w:after="160" w:line="259" w:lineRule="auto"/>
              <w:rPr>
                <w:rFonts w:ascii="Times New Roman" w:hAnsi="Times New Roman" w:cs="Times New Roman"/>
                <w:sz w:val="24"/>
                <w:szCs w:val="24"/>
                <w:rPrChange w:id="257" w:author="shaji eapen" w:date="2019-11-26T15:41:00Z">
                  <w:rPr>
                    <w:b/>
                    <w:bCs/>
                    <w:i/>
                    <w:iCs/>
                  </w:rPr>
                </w:rPrChange>
              </w:rPr>
              <w:pPrChange w:id="258" w:author="shaji eapen" w:date="2019-11-26T15:41:00Z">
                <w:pPr>
                  <w:spacing w:before="120"/>
                </w:pPr>
              </w:pPrChange>
            </w:pPr>
            <w:r w:rsidRPr="002A2820">
              <w:rPr>
                <w:rFonts w:ascii="Times New Roman" w:hAnsi="Times New Roman" w:cs="Times New Roman"/>
                <w:sz w:val="24"/>
                <w:szCs w:val="24"/>
                <w:rPrChange w:id="259" w:author="shaji eapen" w:date="2019-11-26T15:41:00Z">
                  <w:rPr>
                    <w:b/>
                    <w:bCs/>
                    <w:i/>
                    <w:iCs/>
                  </w:rPr>
                </w:rPrChange>
              </w:rPr>
              <w:t>10/25/2019</w:t>
            </w:r>
          </w:p>
        </w:tc>
      </w:tr>
      <w:tr w:rsidR="00872F41" w:rsidRPr="00D31E57" w14:paraId="6F970A2F" w14:textId="77777777" w:rsidTr="009578BF">
        <w:tc>
          <w:tcPr>
            <w:tcW w:w="3116" w:type="dxa"/>
          </w:tcPr>
          <w:p w14:paraId="64D9198B" w14:textId="15142A2F" w:rsidR="00872F41" w:rsidRPr="00B93AFF" w:rsidDel="00B93AFF" w:rsidRDefault="00872F41" w:rsidP="00B93AFF">
            <w:pPr>
              <w:spacing w:before="120" w:after="160" w:line="259" w:lineRule="auto"/>
              <w:rPr>
                <w:ins w:id="260" w:author="Zhamangaraeva, Ayzhamal" w:date="2019-11-25T16:49:00Z"/>
                <w:del w:id="261" w:author="shaji eapen" w:date="2019-11-26T15:50:00Z"/>
                <w:rFonts w:ascii="Times New Roman" w:hAnsi="Times New Roman" w:cs="Times New Roman"/>
                <w:sz w:val="24"/>
                <w:szCs w:val="24"/>
                <w:rPrChange w:id="262" w:author="shaji eapen" w:date="2019-11-26T15:51:00Z">
                  <w:rPr>
                    <w:ins w:id="263" w:author="Zhamangaraeva, Ayzhamal" w:date="2019-11-25T16:49:00Z"/>
                    <w:del w:id="264" w:author="shaji eapen" w:date="2019-11-26T15:50:00Z"/>
                    <w:rFonts w:ascii="Times New Roman" w:hAnsi="Times New Roman" w:cs="Times New Roman"/>
                    <w:color w:val="FF0000"/>
                    <w:sz w:val="24"/>
                    <w:szCs w:val="24"/>
                  </w:rPr>
                </w:rPrChange>
              </w:rPr>
              <w:pPrChange w:id="265" w:author="shaji eapen" w:date="2019-11-26T15:51:00Z">
                <w:pPr>
                  <w:spacing w:before="120"/>
                </w:pPr>
              </w:pPrChange>
            </w:pPr>
            <w:del w:id="266" w:author="shaji eapen" w:date="2019-11-26T15:50:00Z">
              <w:r w:rsidRPr="00B93AFF" w:rsidDel="00B93AFF">
                <w:rPr>
                  <w:rFonts w:ascii="Times New Roman" w:hAnsi="Times New Roman" w:cs="Times New Roman"/>
                  <w:sz w:val="24"/>
                  <w:szCs w:val="24"/>
                  <w:rPrChange w:id="267" w:author="shaji eapen" w:date="2019-11-26T15:51:00Z">
                    <w:rPr>
                      <w:b/>
                      <w:bCs/>
                      <w:i/>
                      <w:iCs/>
                    </w:rPr>
                  </w:rPrChange>
                </w:rPr>
                <w:delText>SRS Document</w:delText>
              </w:r>
              <w:r w:rsidRPr="009458D8" w:rsidDel="00B93AFF">
                <w:rPr>
                  <w:rFonts w:ascii="Times New Roman" w:hAnsi="Times New Roman" w:cs="Times New Roman"/>
                  <w:sz w:val="24"/>
                  <w:szCs w:val="24"/>
                </w:rPr>
                <w:delText xml:space="preserve"> </w:delText>
              </w:r>
            </w:del>
          </w:p>
          <w:p w14:paraId="2EB7AE26" w14:textId="7B0632BD" w:rsidR="00055F5B" w:rsidRPr="009458D8" w:rsidRDefault="00055F5B" w:rsidP="00B93AFF">
            <w:pPr>
              <w:spacing w:before="120" w:after="160" w:line="259" w:lineRule="auto"/>
              <w:rPr>
                <w:rFonts w:ascii="Times New Roman" w:hAnsi="Times New Roman" w:cs="Times New Roman"/>
                <w:sz w:val="24"/>
                <w:szCs w:val="24"/>
              </w:rPr>
              <w:pPrChange w:id="268" w:author="shaji eapen" w:date="2019-11-26T15:51:00Z">
                <w:pPr>
                  <w:spacing w:before="120"/>
                </w:pPr>
              </w:pPrChange>
            </w:pPr>
            <w:ins w:id="269" w:author="Zhamangaraeva, Ayzhamal" w:date="2019-11-25T16:49:00Z">
              <w:del w:id="270" w:author="shaji eapen" w:date="2019-11-26T15:50:00Z">
                <w:r w:rsidRPr="00B93AFF" w:rsidDel="00B93AFF">
                  <w:rPr>
                    <w:rFonts w:ascii="Times New Roman" w:hAnsi="Times New Roman" w:cs="Times New Roman"/>
                    <w:sz w:val="24"/>
                    <w:szCs w:val="24"/>
                    <w:rPrChange w:id="271" w:author="shaji eapen" w:date="2019-11-26T15:51:00Z">
                      <w:rPr>
                        <w:rFonts w:ascii="Times New Roman" w:hAnsi="Times New Roman" w:cs="Times New Roman"/>
                        <w:color w:val="FF0000"/>
                        <w:sz w:val="24"/>
                        <w:szCs w:val="24"/>
                      </w:rPr>
                    </w:rPrChange>
                  </w:rPr>
                  <w:delText>Delete SRS as we are not delivering it and replace it with Class diagram</w:delText>
                </w:r>
              </w:del>
            </w:ins>
            <w:ins w:id="272" w:author="shaji eapen" w:date="2019-11-26T15:50:00Z">
              <w:r w:rsidR="00B93AFF" w:rsidRPr="00B93AFF">
                <w:rPr>
                  <w:rFonts w:ascii="Times New Roman" w:hAnsi="Times New Roman" w:cs="Times New Roman"/>
                  <w:sz w:val="24"/>
                  <w:szCs w:val="24"/>
                  <w:rPrChange w:id="273" w:author="shaji eapen" w:date="2019-11-26T15:51:00Z">
                    <w:rPr>
                      <w:rFonts w:ascii="Times New Roman" w:hAnsi="Times New Roman" w:cs="Times New Roman"/>
                      <w:b/>
                      <w:bCs/>
                      <w:i/>
                      <w:iCs/>
                      <w:color w:val="FF0000"/>
                      <w:sz w:val="24"/>
                      <w:szCs w:val="24"/>
                    </w:rPr>
                  </w:rPrChange>
                </w:rPr>
                <w:t>Class Dia</w:t>
              </w:r>
            </w:ins>
            <w:ins w:id="274" w:author="shaji eapen" w:date="2019-11-26T15:51:00Z">
              <w:r w:rsidR="00B93AFF" w:rsidRPr="00B93AFF">
                <w:rPr>
                  <w:rFonts w:ascii="Times New Roman" w:hAnsi="Times New Roman" w:cs="Times New Roman"/>
                  <w:sz w:val="24"/>
                  <w:szCs w:val="24"/>
                  <w:rPrChange w:id="275" w:author="shaji eapen" w:date="2019-11-26T15:51:00Z">
                    <w:rPr>
                      <w:rFonts w:ascii="Times New Roman" w:hAnsi="Times New Roman" w:cs="Times New Roman"/>
                      <w:b/>
                      <w:bCs/>
                      <w:i/>
                      <w:iCs/>
                      <w:color w:val="FF0000"/>
                      <w:sz w:val="24"/>
                      <w:szCs w:val="24"/>
                    </w:rPr>
                  </w:rPrChange>
                </w:rPr>
                <w:t>gram</w:t>
              </w:r>
            </w:ins>
          </w:p>
        </w:tc>
        <w:tc>
          <w:tcPr>
            <w:tcW w:w="4349" w:type="dxa"/>
          </w:tcPr>
          <w:p w14:paraId="57A0BC53" w14:textId="664A98C4" w:rsidR="00872F41" w:rsidRPr="002A2820" w:rsidRDefault="00B93AFF" w:rsidP="009458D8">
            <w:pPr>
              <w:spacing w:before="120" w:after="160" w:line="259" w:lineRule="auto"/>
              <w:rPr>
                <w:rFonts w:ascii="Times New Roman" w:hAnsi="Times New Roman" w:cs="Times New Roman"/>
                <w:sz w:val="24"/>
                <w:szCs w:val="24"/>
                <w:rPrChange w:id="276" w:author="shaji eapen" w:date="2019-11-26T15:41:00Z">
                  <w:rPr>
                    <w:rFonts w:ascii="Times New Roman" w:hAnsi="Times New Roman" w:cs="Times New Roman"/>
                    <w:sz w:val="24"/>
                    <w:szCs w:val="24"/>
                  </w:rPr>
                </w:rPrChange>
              </w:rPr>
            </w:pPr>
            <w:ins w:id="277" w:author="shaji eapen" w:date="2019-11-26T15:51:00Z">
              <w:r w:rsidRPr="00B93AFF">
                <w:rPr>
                  <w:rFonts w:ascii="Times New Roman" w:hAnsi="Times New Roman" w:cs="Times New Roman"/>
                  <w:sz w:val="24"/>
                  <w:szCs w:val="24"/>
                  <w:rPrChange w:id="278" w:author="shaji eapen" w:date="2019-11-26T15:51:00Z">
                    <w:rPr>
                      <w:rFonts w:ascii="Roboto" w:hAnsi="Roboto"/>
                      <w:color w:val="222222"/>
                      <w:shd w:val="clear" w:color="auto" w:fill="FFFFFF"/>
                    </w:rPr>
                  </w:rPrChange>
                </w:rPr>
                <w:t>D</w:t>
              </w:r>
              <w:r w:rsidRPr="00B93AFF">
                <w:rPr>
                  <w:rFonts w:ascii="Times New Roman" w:hAnsi="Times New Roman" w:cs="Times New Roman"/>
                  <w:sz w:val="24"/>
                  <w:szCs w:val="24"/>
                  <w:rPrChange w:id="279" w:author="shaji eapen" w:date="2019-11-26T15:51:00Z">
                    <w:rPr>
                      <w:rFonts w:ascii="Roboto" w:hAnsi="Roboto"/>
                      <w:color w:val="222222"/>
                      <w:shd w:val="clear" w:color="auto" w:fill="FFFFFF"/>
                    </w:rPr>
                  </w:rPrChange>
                </w:rPr>
                <w:t>escribes the structure of a system by showing the system's </w:t>
              </w:r>
              <w:r w:rsidRPr="00B93AFF">
                <w:rPr>
                  <w:rFonts w:ascii="Times New Roman" w:hAnsi="Times New Roman" w:cs="Times New Roman"/>
                  <w:sz w:val="24"/>
                  <w:szCs w:val="24"/>
                  <w:rPrChange w:id="280" w:author="shaji eapen" w:date="2019-11-26T15:51:00Z">
                    <w:rPr>
                      <w:rFonts w:ascii="Roboto" w:hAnsi="Roboto"/>
                      <w:b/>
                      <w:bCs/>
                      <w:color w:val="222222"/>
                      <w:shd w:val="clear" w:color="auto" w:fill="FFFFFF"/>
                    </w:rPr>
                  </w:rPrChange>
                </w:rPr>
                <w:t>classes</w:t>
              </w:r>
              <w:r w:rsidRPr="00B93AFF">
                <w:rPr>
                  <w:rFonts w:ascii="Times New Roman" w:hAnsi="Times New Roman" w:cs="Times New Roman"/>
                  <w:sz w:val="24"/>
                  <w:szCs w:val="24"/>
                  <w:rPrChange w:id="281" w:author="shaji eapen" w:date="2019-11-26T15:51:00Z">
                    <w:rPr>
                      <w:rFonts w:ascii="Roboto" w:hAnsi="Roboto"/>
                      <w:color w:val="222222"/>
                      <w:shd w:val="clear" w:color="auto" w:fill="FFFFFF"/>
                    </w:rPr>
                  </w:rPrChange>
                </w:rPr>
                <w:t>, their attributes, operations (or methods), and the relationships among objects.</w:t>
              </w:r>
            </w:ins>
            <w:del w:id="282" w:author="shaji eapen" w:date="2019-11-26T15:51:00Z">
              <w:r w:rsidR="00872F41" w:rsidRPr="00B93AFF" w:rsidDel="00B93AFF">
                <w:rPr>
                  <w:rFonts w:ascii="Times New Roman" w:hAnsi="Times New Roman" w:cs="Times New Roman"/>
                  <w:sz w:val="24"/>
                  <w:szCs w:val="24"/>
                </w:rPr>
                <w:delText>Software Requirements</w:delText>
              </w:r>
              <w:r w:rsidR="009578BF" w:rsidRPr="00B93AFF" w:rsidDel="00B93AFF">
                <w:rPr>
                  <w:rFonts w:ascii="Times New Roman" w:hAnsi="Times New Roman" w:cs="Times New Roman"/>
                  <w:sz w:val="24"/>
                  <w:szCs w:val="24"/>
                </w:rPr>
                <w:delText xml:space="preserve"> </w:delText>
              </w:r>
              <w:r w:rsidR="00872F41" w:rsidRPr="009458D8" w:rsidDel="00B93AFF">
                <w:rPr>
                  <w:rFonts w:ascii="Times New Roman" w:hAnsi="Times New Roman" w:cs="Times New Roman"/>
                  <w:sz w:val="24"/>
                  <w:szCs w:val="24"/>
                </w:rPr>
                <w:delText>Specification is used to describe the behavior of the software of the system to be developed.</w:delText>
              </w:r>
              <w:r w:rsidR="009578BF" w:rsidRPr="009458D8" w:rsidDel="00B93AFF">
                <w:rPr>
                  <w:rFonts w:ascii="Times New Roman" w:hAnsi="Times New Roman" w:cs="Times New Roman"/>
                  <w:sz w:val="24"/>
                  <w:szCs w:val="24"/>
                </w:rPr>
                <w:delText xml:space="preserve"> </w:delText>
              </w:r>
              <w:r w:rsidR="00872F41" w:rsidRPr="009458D8" w:rsidDel="00B93AFF">
                <w:rPr>
                  <w:rFonts w:ascii="Times New Roman" w:hAnsi="Times New Roman" w:cs="Times New Roman"/>
                  <w:sz w:val="24"/>
                  <w:szCs w:val="24"/>
                </w:rPr>
                <w:delText xml:space="preserve">Shows the use case requirements of the document </w:delText>
              </w:r>
            </w:del>
          </w:p>
        </w:tc>
        <w:tc>
          <w:tcPr>
            <w:tcW w:w="1885" w:type="dxa"/>
          </w:tcPr>
          <w:p w14:paraId="4C6591CC" w14:textId="77777777" w:rsidR="00872F41" w:rsidRPr="002A2820" w:rsidRDefault="00872F41" w:rsidP="002A2820">
            <w:pPr>
              <w:spacing w:before="120" w:after="160" w:line="259" w:lineRule="auto"/>
              <w:rPr>
                <w:rFonts w:ascii="Times New Roman" w:hAnsi="Times New Roman" w:cs="Times New Roman"/>
                <w:sz w:val="24"/>
                <w:szCs w:val="24"/>
                <w:rPrChange w:id="283" w:author="shaji eapen" w:date="2019-11-26T15:41:00Z">
                  <w:rPr>
                    <w:b/>
                    <w:bCs/>
                    <w:i/>
                    <w:iCs/>
                  </w:rPr>
                </w:rPrChange>
              </w:rPr>
              <w:pPrChange w:id="284" w:author="shaji eapen" w:date="2019-11-26T15:41:00Z">
                <w:pPr>
                  <w:spacing w:before="120"/>
                </w:pPr>
              </w:pPrChange>
            </w:pPr>
            <w:r w:rsidRPr="002A2820">
              <w:rPr>
                <w:rFonts w:ascii="Times New Roman" w:hAnsi="Times New Roman" w:cs="Times New Roman"/>
                <w:sz w:val="24"/>
                <w:szCs w:val="24"/>
                <w:rPrChange w:id="285" w:author="shaji eapen" w:date="2019-11-26T15:41:00Z">
                  <w:rPr>
                    <w:b/>
                    <w:bCs/>
                    <w:i/>
                    <w:iCs/>
                  </w:rPr>
                </w:rPrChange>
              </w:rPr>
              <w:t>11/3/2019</w:t>
            </w:r>
          </w:p>
        </w:tc>
      </w:tr>
      <w:tr w:rsidR="00872F41" w:rsidRPr="00D31E57" w14:paraId="3A1A2049" w14:textId="77777777" w:rsidTr="009578BF">
        <w:tc>
          <w:tcPr>
            <w:tcW w:w="3116" w:type="dxa"/>
          </w:tcPr>
          <w:p w14:paraId="106EAD6E" w14:textId="77777777" w:rsidR="00872F41" w:rsidRPr="002A2820" w:rsidRDefault="009578BF" w:rsidP="002A2820">
            <w:pPr>
              <w:spacing w:before="120" w:after="160" w:line="259" w:lineRule="auto"/>
              <w:rPr>
                <w:rFonts w:ascii="Times New Roman" w:hAnsi="Times New Roman" w:cs="Times New Roman"/>
                <w:sz w:val="24"/>
                <w:szCs w:val="24"/>
                <w:rPrChange w:id="286" w:author="shaji eapen" w:date="2019-11-26T15:41:00Z">
                  <w:rPr>
                    <w:b/>
                    <w:bCs/>
                    <w:i/>
                    <w:iCs/>
                  </w:rPr>
                </w:rPrChange>
              </w:rPr>
              <w:pPrChange w:id="287" w:author="shaji eapen" w:date="2019-11-26T15:41:00Z">
                <w:pPr>
                  <w:spacing w:before="120"/>
                </w:pPr>
              </w:pPrChange>
            </w:pPr>
            <w:r w:rsidRPr="002A2820">
              <w:rPr>
                <w:rFonts w:ascii="Times New Roman" w:hAnsi="Times New Roman" w:cs="Times New Roman"/>
                <w:sz w:val="24"/>
                <w:szCs w:val="24"/>
                <w:rPrChange w:id="288" w:author="shaji eapen" w:date="2019-11-26T15:41:00Z">
                  <w:rPr>
                    <w:b/>
                    <w:bCs/>
                    <w:i/>
                    <w:iCs/>
                  </w:rPr>
                </w:rPrChange>
              </w:rPr>
              <w:t>UML Diagram</w:t>
            </w:r>
          </w:p>
        </w:tc>
        <w:tc>
          <w:tcPr>
            <w:tcW w:w="4349" w:type="dxa"/>
          </w:tcPr>
          <w:p w14:paraId="01000E49" w14:textId="5EB16962" w:rsidR="00872F41" w:rsidRPr="00D31E57" w:rsidRDefault="009578BF" w:rsidP="009578BF">
            <w:pPr>
              <w:spacing w:before="120" w:after="160" w:line="259" w:lineRule="auto"/>
              <w:rPr>
                <w:rFonts w:ascii="Times New Roman" w:hAnsi="Times New Roman" w:cs="Times New Roman"/>
                <w:sz w:val="24"/>
                <w:szCs w:val="24"/>
              </w:rPr>
            </w:pPr>
            <w:r w:rsidRPr="00D31E57">
              <w:rPr>
                <w:rFonts w:ascii="Times New Roman" w:hAnsi="Times New Roman" w:cs="Times New Roman"/>
                <w:sz w:val="24"/>
                <w:szCs w:val="24"/>
              </w:rPr>
              <w:t xml:space="preserve">Creating UML diagrams for the </w:t>
            </w:r>
            <w:r w:rsidR="0004666E" w:rsidRPr="00D31E57">
              <w:rPr>
                <w:rFonts w:ascii="Times New Roman" w:hAnsi="Times New Roman" w:cs="Times New Roman"/>
                <w:sz w:val="24"/>
                <w:szCs w:val="24"/>
              </w:rPr>
              <w:t>requirements</w:t>
            </w:r>
            <w:r w:rsidRPr="00D31E57">
              <w:rPr>
                <w:rFonts w:ascii="Times New Roman" w:hAnsi="Times New Roman" w:cs="Times New Roman"/>
                <w:sz w:val="24"/>
                <w:szCs w:val="24"/>
              </w:rPr>
              <w:t xml:space="preserve"> and </w:t>
            </w:r>
            <w:r w:rsidR="0004666E" w:rsidRPr="00D31E57">
              <w:rPr>
                <w:rFonts w:ascii="Times New Roman" w:hAnsi="Times New Roman" w:cs="Times New Roman"/>
                <w:sz w:val="24"/>
                <w:szCs w:val="24"/>
              </w:rPr>
              <w:t>analysis</w:t>
            </w:r>
            <w:r w:rsidRPr="00D31E57">
              <w:rPr>
                <w:rFonts w:ascii="Times New Roman" w:hAnsi="Times New Roman" w:cs="Times New Roman"/>
                <w:sz w:val="24"/>
                <w:szCs w:val="24"/>
              </w:rPr>
              <w:t xml:space="preserve"> of the project</w:t>
            </w:r>
          </w:p>
        </w:tc>
        <w:tc>
          <w:tcPr>
            <w:tcW w:w="1885" w:type="dxa"/>
          </w:tcPr>
          <w:p w14:paraId="7A30B845" w14:textId="51B62F1C" w:rsidR="00872F41" w:rsidRPr="002A2820" w:rsidRDefault="009578BF" w:rsidP="002A2820">
            <w:pPr>
              <w:spacing w:before="120" w:after="160" w:line="259" w:lineRule="auto"/>
              <w:rPr>
                <w:rFonts w:ascii="Times New Roman" w:hAnsi="Times New Roman" w:cs="Times New Roman"/>
                <w:sz w:val="24"/>
                <w:szCs w:val="24"/>
                <w:rPrChange w:id="289" w:author="shaji eapen" w:date="2019-11-26T15:41:00Z">
                  <w:rPr>
                    <w:b/>
                    <w:bCs/>
                    <w:i/>
                    <w:iCs/>
                  </w:rPr>
                </w:rPrChange>
              </w:rPr>
              <w:pPrChange w:id="290" w:author="shaji eapen" w:date="2019-11-26T15:41:00Z">
                <w:pPr>
                  <w:spacing w:before="120"/>
                </w:pPr>
              </w:pPrChange>
            </w:pPr>
            <w:r w:rsidRPr="002A2820">
              <w:rPr>
                <w:rFonts w:ascii="Times New Roman" w:hAnsi="Times New Roman" w:cs="Times New Roman"/>
                <w:sz w:val="24"/>
                <w:szCs w:val="24"/>
                <w:rPrChange w:id="291" w:author="shaji eapen" w:date="2019-11-26T15:41:00Z">
                  <w:rPr>
                    <w:b/>
                    <w:bCs/>
                    <w:i/>
                    <w:iCs/>
                  </w:rPr>
                </w:rPrChange>
              </w:rPr>
              <w:t>11/</w:t>
            </w:r>
            <w:ins w:id="292" w:author="Zhamangaraeva, Ayzhamal" w:date="2019-11-25T16:47:00Z">
              <w:r w:rsidR="00CF5B28" w:rsidRPr="002A2820">
                <w:rPr>
                  <w:rFonts w:ascii="Times New Roman" w:hAnsi="Times New Roman" w:cs="Times New Roman"/>
                  <w:sz w:val="24"/>
                  <w:szCs w:val="24"/>
                  <w:rPrChange w:id="293" w:author="shaji eapen" w:date="2019-11-26T15:41:00Z">
                    <w:rPr>
                      <w:b/>
                      <w:bCs/>
                      <w:i/>
                      <w:iCs/>
                    </w:rPr>
                  </w:rPrChange>
                </w:rPr>
                <w:t>5</w:t>
              </w:r>
            </w:ins>
            <w:del w:id="294" w:author="Zhamangaraeva, Ayzhamal" w:date="2019-11-25T16:47:00Z">
              <w:r w:rsidRPr="002A2820" w:rsidDel="00CF5B28">
                <w:rPr>
                  <w:rFonts w:ascii="Times New Roman" w:hAnsi="Times New Roman" w:cs="Times New Roman"/>
                  <w:sz w:val="24"/>
                  <w:szCs w:val="24"/>
                  <w:rPrChange w:id="295" w:author="shaji eapen" w:date="2019-11-26T15:41:00Z">
                    <w:rPr>
                      <w:b/>
                      <w:bCs/>
                      <w:i/>
                      <w:iCs/>
                    </w:rPr>
                  </w:rPrChange>
                </w:rPr>
                <w:delText>25</w:delText>
              </w:r>
            </w:del>
            <w:r w:rsidRPr="002A2820">
              <w:rPr>
                <w:rFonts w:ascii="Times New Roman" w:hAnsi="Times New Roman" w:cs="Times New Roman"/>
                <w:sz w:val="24"/>
                <w:szCs w:val="24"/>
                <w:rPrChange w:id="296" w:author="shaji eapen" w:date="2019-11-26T15:41:00Z">
                  <w:rPr>
                    <w:b/>
                    <w:bCs/>
                    <w:i/>
                    <w:iCs/>
                  </w:rPr>
                </w:rPrChange>
              </w:rPr>
              <w:t>/2019</w:t>
            </w:r>
          </w:p>
        </w:tc>
      </w:tr>
      <w:tr w:rsidR="00872F41" w:rsidRPr="00D31E57" w14:paraId="6D65F6A8" w14:textId="77777777" w:rsidTr="009578BF">
        <w:tc>
          <w:tcPr>
            <w:tcW w:w="3116" w:type="dxa"/>
          </w:tcPr>
          <w:p w14:paraId="554493F8" w14:textId="77777777" w:rsidR="00872F41" w:rsidRPr="002A2820" w:rsidRDefault="009578BF" w:rsidP="002A2820">
            <w:pPr>
              <w:spacing w:before="120" w:after="160" w:line="259" w:lineRule="auto"/>
              <w:rPr>
                <w:ins w:id="297" w:author="Zhamangaraeva, Ayzhamal" w:date="2019-11-25T16:49:00Z"/>
                <w:rFonts w:ascii="Times New Roman" w:hAnsi="Times New Roman" w:cs="Times New Roman"/>
                <w:sz w:val="24"/>
                <w:szCs w:val="24"/>
                <w:rPrChange w:id="298" w:author="shaji eapen" w:date="2019-11-26T15:41:00Z">
                  <w:rPr>
                    <w:ins w:id="299" w:author="Zhamangaraeva, Ayzhamal" w:date="2019-11-25T16:49:00Z"/>
                    <w:b/>
                    <w:bCs/>
                    <w:i/>
                    <w:iCs/>
                  </w:rPr>
                </w:rPrChange>
              </w:rPr>
              <w:pPrChange w:id="300" w:author="shaji eapen" w:date="2019-11-26T15:41:00Z">
                <w:pPr>
                  <w:spacing w:before="120"/>
                </w:pPr>
              </w:pPrChange>
            </w:pPr>
            <w:r w:rsidRPr="002A2820">
              <w:rPr>
                <w:rFonts w:ascii="Times New Roman" w:hAnsi="Times New Roman" w:cs="Times New Roman"/>
                <w:sz w:val="24"/>
                <w:szCs w:val="24"/>
                <w:rPrChange w:id="301" w:author="shaji eapen" w:date="2019-11-26T15:41:00Z">
                  <w:rPr>
                    <w:b/>
                    <w:bCs/>
                    <w:i/>
                    <w:iCs/>
                  </w:rPr>
                </w:rPrChange>
              </w:rPr>
              <w:lastRenderedPageBreak/>
              <w:t>Final Project</w:t>
            </w:r>
          </w:p>
          <w:p w14:paraId="17556138" w14:textId="7B35AD41" w:rsidR="00055F5B" w:rsidRPr="002A2820" w:rsidRDefault="00055F5B" w:rsidP="002A2820">
            <w:pPr>
              <w:spacing w:before="120" w:after="160" w:line="259" w:lineRule="auto"/>
              <w:rPr>
                <w:rFonts w:ascii="Times New Roman" w:hAnsi="Times New Roman" w:cs="Times New Roman"/>
                <w:sz w:val="24"/>
                <w:szCs w:val="24"/>
                <w:rPrChange w:id="302" w:author="shaji eapen" w:date="2019-11-26T15:41:00Z">
                  <w:rPr>
                    <w:b/>
                    <w:bCs/>
                    <w:i/>
                    <w:iCs/>
                  </w:rPr>
                </w:rPrChange>
              </w:rPr>
              <w:pPrChange w:id="303" w:author="shaji eapen" w:date="2019-11-26T15:41:00Z">
                <w:pPr>
                  <w:spacing w:before="120"/>
                </w:pPr>
              </w:pPrChange>
            </w:pPr>
          </w:p>
        </w:tc>
        <w:tc>
          <w:tcPr>
            <w:tcW w:w="4349" w:type="dxa"/>
          </w:tcPr>
          <w:p w14:paraId="417F6CDF" w14:textId="4878F799" w:rsidR="00872F41" w:rsidRPr="00D31E57" w:rsidRDefault="009578BF" w:rsidP="009578BF">
            <w:pPr>
              <w:spacing w:before="120" w:after="160" w:line="259" w:lineRule="auto"/>
              <w:rPr>
                <w:rFonts w:ascii="Times New Roman" w:hAnsi="Times New Roman" w:cs="Times New Roman"/>
                <w:sz w:val="24"/>
                <w:szCs w:val="24"/>
              </w:rPr>
            </w:pPr>
            <w:r w:rsidRPr="00D31E57">
              <w:rPr>
                <w:rFonts w:ascii="Times New Roman" w:hAnsi="Times New Roman" w:cs="Times New Roman"/>
                <w:sz w:val="24"/>
                <w:szCs w:val="24"/>
              </w:rPr>
              <w:t>Submission of the project with all th</w:t>
            </w:r>
            <w:r w:rsidR="0004666E" w:rsidRPr="00C77CAA">
              <w:rPr>
                <w:rFonts w:ascii="Times New Roman" w:hAnsi="Times New Roman" w:cs="Times New Roman"/>
                <w:sz w:val="24"/>
                <w:szCs w:val="24"/>
              </w:rPr>
              <w:t>e finalized documentation and application</w:t>
            </w:r>
            <w:ins w:id="304" w:author="Zhamangaraeva, Ayzhamal" w:date="2019-11-25T16:49:00Z">
              <w:r w:rsidR="006A17F1" w:rsidRPr="00D31E57">
                <w:rPr>
                  <w:rFonts w:ascii="Times New Roman" w:hAnsi="Times New Roman" w:cs="Times New Roman"/>
                  <w:sz w:val="24"/>
                  <w:szCs w:val="24"/>
                </w:rPr>
                <w:t xml:space="preserve"> along with GitHub </w:t>
              </w:r>
            </w:ins>
            <w:ins w:id="305" w:author="Zhamangaraeva, Ayzhamal" w:date="2019-11-25T16:50:00Z">
              <w:r w:rsidR="006A17F1" w:rsidRPr="00D31E57">
                <w:rPr>
                  <w:rFonts w:ascii="Times New Roman" w:hAnsi="Times New Roman" w:cs="Times New Roman"/>
                  <w:sz w:val="24"/>
                  <w:szCs w:val="24"/>
                </w:rPr>
                <w:t>link</w:t>
              </w:r>
            </w:ins>
            <w:r w:rsidR="0004666E" w:rsidRPr="00D31E57">
              <w:rPr>
                <w:rFonts w:ascii="Times New Roman" w:hAnsi="Times New Roman" w:cs="Times New Roman"/>
                <w:sz w:val="24"/>
                <w:szCs w:val="24"/>
              </w:rPr>
              <w:t xml:space="preserve">.  </w:t>
            </w:r>
            <w:r w:rsidRPr="00D31E57">
              <w:rPr>
                <w:rFonts w:ascii="Times New Roman" w:hAnsi="Times New Roman" w:cs="Times New Roman"/>
                <w:sz w:val="24"/>
                <w:szCs w:val="24"/>
              </w:rPr>
              <w:t xml:space="preserve"> </w:t>
            </w:r>
          </w:p>
        </w:tc>
        <w:tc>
          <w:tcPr>
            <w:tcW w:w="1885" w:type="dxa"/>
          </w:tcPr>
          <w:p w14:paraId="50808472" w14:textId="553A3111" w:rsidR="00872F41" w:rsidRPr="002A2820" w:rsidRDefault="009578BF" w:rsidP="002A2820">
            <w:pPr>
              <w:spacing w:before="120" w:after="160" w:line="259" w:lineRule="auto"/>
              <w:rPr>
                <w:rFonts w:ascii="Times New Roman" w:hAnsi="Times New Roman" w:cs="Times New Roman"/>
                <w:sz w:val="24"/>
                <w:szCs w:val="24"/>
                <w:rPrChange w:id="306" w:author="shaji eapen" w:date="2019-11-26T15:41:00Z">
                  <w:rPr>
                    <w:b/>
                    <w:bCs/>
                    <w:i/>
                    <w:iCs/>
                  </w:rPr>
                </w:rPrChange>
              </w:rPr>
              <w:pPrChange w:id="307" w:author="shaji eapen" w:date="2019-11-26T15:41:00Z">
                <w:pPr>
                  <w:spacing w:before="120"/>
                </w:pPr>
              </w:pPrChange>
            </w:pPr>
            <w:r w:rsidRPr="002A2820">
              <w:rPr>
                <w:rFonts w:ascii="Times New Roman" w:hAnsi="Times New Roman" w:cs="Times New Roman"/>
                <w:sz w:val="24"/>
                <w:szCs w:val="24"/>
                <w:rPrChange w:id="308" w:author="shaji eapen" w:date="2019-11-26T15:41:00Z">
                  <w:rPr>
                    <w:b/>
                    <w:bCs/>
                    <w:i/>
                    <w:iCs/>
                  </w:rPr>
                </w:rPrChange>
              </w:rPr>
              <w:t>11/2</w:t>
            </w:r>
            <w:ins w:id="309" w:author="Zhamangaraeva, Ayzhamal" w:date="2019-11-25T16:47:00Z">
              <w:r w:rsidR="00CF5B28" w:rsidRPr="002A2820">
                <w:rPr>
                  <w:rFonts w:ascii="Times New Roman" w:hAnsi="Times New Roman" w:cs="Times New Roman"/>
                  <w:sz w:val="24"/>
                  <w:szCs w:val="24"/>
                  <w:rPrChange w:id="310" w:author="shaji eapen" w:date="2019-11-26T15:41:00Z">
                    <w:rPr>
                      <w:b/>
                      <w:bCs/>
                      <w:i/>
                      <w:iCs/>
                    </w:rPr>
                  </w:rPrChange>
                </w:rPr>
                <w:t>4</w:t>
              </w:r>
            </w:ins>
            <w:del w:id="311" w:author="Zhamangaraeva, Ayzhamal" w:date="2019-11-25T16:47:00Z">
              <w:r w:rsidRPr="002A2820" w:rsidDel="00CF5B28">
                <w:rPr>
                  <w:rFonts w:ascii="Times New Roman" w:hAnsi="Times New Roman" w:cs="Times New Roman"/>
                  <w:sz w:val="24"/>
                  <w:szCs w:val="24"/>
                  <w:rPrChange w:id="312" w:author="shaji eapen" w:date="2019-11-26T15:41:00Z">
                    <w:rPr>
                      <w:b/>
                      <w:bCs/>
                      <w:i/>
                      <w:iCs/>
                    </w:rPr>
                  </w:rPrChange>
                </w:rPr>
                <w:delText>0</w:delText>
              </w:r>
            </w:del>
            <w:r w:rsidRPr="002A2820">
              <w:rPr>
                <w:rFonts w:ascii="Times New Roman" w:hAnsi="Times New Roman" w:cs="Times New Roman"/>
                <w:sz w:val="24"/>
                <w:szCs w:val="24"/>
                <w:rPrChange w:id="313" w:author="shaji eapen" w:date="2019-11-26T15:41:00Z">
                  <w:rPr>
                    <w:b/>
                    <w:bCs/>
                    <w:i/>
                    <w:iCs/>
                  </w:rPr>
                </w:rPrChange>
              </w:rPr>
              <w:t>/2019</w:t>
            </w:r>
          </w:p>
        </w:tc>
      </w:tr>
    </w:tbl>
    <w:p w14:paraId="7BB484C9" w14:textId="0A9DEC30" w:rsidR="005E4C7A" w:rsidRPr="00D31E57" w:rsidRDefault="00B17AF0" w:rsidP="005E4C7A">
      <w:pPr>
        <w:rPr>
          <w:rFonts w:ascii="Times New Roman" w:hAnsi="Times New Roman" w:cs="Times New Roman"/>
          <w:i/>
          <w:sz w:val="24"/>
          <w:szCs w:val="24"/>
          <w:rPrChange w:id="314" w:author="Zhamangaraeva, Ayzhamal" w:date="2019-11-25T16:53:00Z">
            <w:rPr>
              <w:i/>
              <w:sz w:val="16"/>
            </w:rPr>
          </w:rPrChange>
        </w:rPr>
      </w:pPr>
      <w:r w:rsidRPr="00D31E57">
        <w:rPr>
          <w:rFonts w:ascii="Times New Roman" w:hAnsi="Times New Roman" w:cs="Times New Roman"/>
          <w:i/>
          <w:sz w:val="24"/>
          <w:szCs w:val="24"/>
          <w:rPrChange w:id="315" w:author="Zhamangaraeva, Ayzhamal" w:date="2019-11-25T16:53:00Z">
            <w:rPr>
              <w:i/>
              <w:sz w:val="16"/>
            </w:rPr>
          </w:rPrChange>
        </w:rPr>
        <w:t>F1. Delivarables Chart</w:t>
      </w:r>
    </w:p>
    <w:p w14:paraId="575719AA" w14:textId="77777777" w:rsidR="009578BF" w:rsidRPr="00D31E57" w:rsidDel="009E284E" w:rsidRDefault="009578BF" w:rsidP="009578BF">
      <w:pPr>
        <w:tabs>
          <w:tab w:val="left" w:pos="720"/>
        </w:tabs>
        <w:rPr>
          <w:del w:id="316" w:author="Zhamangaraeva, Ayzhamal" w:date="2019-11-25T16:53:00Z"/>
          <w:rFonts w:ascii="Times New Roman" w:hAnsi="Times New Roman" w:cs="Times New Roman"/>
          <w:sz w:val="24"/>
          <w:szCs w:val="24"/>
          <w:rPrChange w:id="317" w:author="Zhamangaraeva, Ayzhamal" w:date="2019-11-25T16:53:00Z">
            <w:rPr>
              <w:del w:id="318" w:author="Zhamangaraeva, Ayzhamal" w:date="2019-11-25T16:53:00Z"/>
              <w:sz w:val="24"/>
            </w:rPr>
          </w:rPrChange>
        </w:rPr>
      </w:pPr>
    </w:p>
    <w:p w14:paraId="43807855" w14:textId="77777777" w:rsidR="009578BF" w:rsidRPr="00D31E57" w:rsidRDefault="009578BF" w:rsidP="009578BF">
      <w:pPr>
        <w:tabs>
          <w:tab w:val="left" w:pos="720"/>
        </w:tabs>
        <w:rPr>
          <w:rFonts w:ascii="Times New Roman" w:hAnsi="Times New Roman" w:cs="Times New Roman"/>
          <w:sz w:val="24"/>
          <w:szCs w:val="24"/>
          <w:rPrChange w:id="319" w:author="Zhamangaraeva, Ayzhamal" w:date="2019-11-25T16:53:00Z">
            <w:rPr>
              <w:sz w:val="24"/>
            </w:rPr>
          </w:rPrChange>
        </w:rPr>
      </w:pPr>
    </w:p>
    <w:p w14:paraId="32952C19" w14:textId="5C421AAE" w:rsidR="009578BF" w:rsidRPr="00D53376" w:rsidRDefault="009578BF" w:rsidP="009578BF">
      <w:pPr>
        <w:pStyle w:val="Heading2"/>
        <w:rPr>
          <w:szCs w:val="24"/>
        </w:rPr>
      </w:pPr>
      <w:r w:rsidRPr="00D31E57">
        <w:rPr>
          <w:szCs w:val="24"/>
        </w:rPr>
        <w:t>1.</w:t>
      </w:r>
      <w:r w:rsidR="0076241F" w:rsidRPr="00082F1E">
        <w:rPr>
          <w:szCs w:val="24"/>
        </w:rPr>
        <w:t>4</w:t>
      </w:r>
      <w:r w:rsidRPr="00C77CAA">
        <w:rPr>
          <w:szCs w:val="24"/>
        </w:rPr>
        <w:tab/>
        <w:t>EVOLUTION OF THE SPMP</w:t>
      </w:r>
    </w:p>
    <w:p w14:paraId="7A8F7A1C" w14:textId="06DCE11F" w:rsidR="00D33B53" w:rsidRPr="00D31E57" w:rsidRDefault="00D33B53" w:rsidP="00D33B53">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
      </w:pPr>
      <w:r w:rsidRPr="00D31E57">
        <w:rPr>
          <w:rFonts w:ascii="Times New Roman" w:hAnsi="Times New Roman" w:cs="Times New Roman"/>
          <w:sz w:val="24"/>
          <w:szCs w:val="24"/>
          <w:rPrChange w:id="320" w:author="Zhamangaraeva, Ayzhamal" w:date="2019-11-25T16:53:00Z">
            <w:rPr>
              <w:sz w:val="24"/>
            </w:rPr>
          </w:rPrChange>
        </w:rPr>
        <w:t>Updates to the SPMP shall be provided in accordance with the paragraph 1</w:t>
      </w:r>
      <w:del w:id="321" w:author="shaji eapen" w:date="2019-11-26T16:09:00Z">
        <w:r w:rsidRPr="00D31E57" w:rsidDel="00DF6BBF">
          <w:rPr>
            <w:rFonts w:ascii="Times New Roman" w:hAnsi="Times New Roman" w:cs="Times New Roman"/>
            <w:sz w:val="24"/>
            <w:szCs w:val="24"/>
            <w:rPrChange w:id="322" w:author="Zhamangaraeva, Ayzhamal" w:date="2019-11-25T16:53:00Z">
              <w:rPr>
                <w:sz w:val="24"/>
              </w:rPr>
            </w:rPrChange>
          </w:rPr>
          <w:delText>.1</w:delText>
        </w:r>
      </w:del>
      <w:r w:rsidRPr="00D31E57">
        <w:rPr>
          <w:rFonts w:ascii="Times New Roman" w:hAnsi="Times New Roman" w:cs="Times New Roman"/>
          <w:sz w:val="24"/>
          <w:szCs w:val="24"/>
          <w:rPrChange w:id="323" w:author="Zhamangaraeva, Ayzhamal" w:date="2019-11-25T16:53:00Z">
            <w:rPr>
              <w:sz w:val="24"/>
            </w:rPr>
          </w:rPrChange>
        </w:rPr>
        <w:t>.</w:t>
      </w:r>
      <w:ins w:id="324" w:author="shaji eapen" w:date="2019-11-26T16:09:00Z">
        <w:r w:rsidR="00DF6BBF">
          <w:rPr>
            <w:rFonts w:ascii="Times New Roman" w:hAnsi="Times New Roman" w:cs="Times New Roman"/>
            <w:sz w:val="24"/>
            <w:szCs w:val="24"/>
          </w:rPr>
          <w:t>3</w:t>
        </w:r>
      </w:ins>
      <w:del w:id="325" w:author="shaji eapen" w:date="2019-11-26T16:09:00Z">
        <w:r w:rsidRPr="00D31E57" w:rsidDel="00DF6BBF">
          <w:rPr>
            <w:rFonts w:ascii="Times New Roman" w:hAnsi="Times New Roman" w:cs="Times New Roman"/>
            <w:sz w:val="24"/>
            <w:szCs w:val="24"/>
            <w:rPrChange w:id="326" w:author="Zhamangaraeva, Ayzhamal" w:date="2019-11-25T16:53:00Z">
              <w:rPr>
                <w:sz w:val="24"/>
              </w:rPr>
            </w:rPrChange>
          </w:rPr>
          <w:delText>2</w:delText>
        </w:r>
      </w:del>
      <w:r w:rsidRPr="00D31E57">
        <w:rPr>
          <w:rFonts w:ascii="Times New Roman" w:hAnsi="Times New Roman" w:cs="Times New Roman"/>
          <w:sz w:val="24"/>
          <w:szCs w:val="24"/>
          <w:rPrChange w:id="327" w:author="Zhamangaraeva, Ayzhamal" w:date="2019-11-25T16:53:00Z">
            <w:rPr>
              <w:sz w:val="24"/>
            </w:rPr>
          </w:rPrChange>
        </w:rPr>
        <w:t xml:space="preserve"> delivery schedule.  Modifications to the SPMP </w:t>
      </w:r>
      <w:del w:id="328" w:author="shaji eapen" w:date="2019-11-26T16:10:00Z">
        <w:r w:rsidRPr="00D31E57" w:rsidDel="00DF6BBF">
          <w:rPr>
            <w:rFonts w:ascii="Times New Roman" w:hAnsi="Times New Roman" w:cs="Times New Roman"/>
            <w:sz w:val="24"/>
            <w:szCs w:val="24"/>
            <w:rPrChange w:id="329" w:author="Zhamangaraeva, Ayzhamal" w:date="2019-11-25T16:53:00Z">
              <w:rPr>
                <w:sz w:val="24"/>
              </w:rPr>
            </w:rPrChange>
          </w:rPr>
          <w:delText>shall be done in accordance with the procedures contained in the Team Configuration Management Plan</w:delText>
        </w:r>
      </w:del>
      <w:ins w:id="330" w:author="shaji eapen" w:date="2019-11-26T16:10:00Z">
        <w:r w:rsidR="00DF6BBF">
          <w:rPr>
            <w:rFonts w:ascii="Times New Roman" w:hAnsi="Times New Roman" w:cs="Times New Roman"/>
            <w:sz w:val="24"/>
            <w:szCs w:val="24"/>
          </w:rPr>
          <w:t>will be updated in the GitHub.</w:t>
        </w:r>
      </w:ins>
    </w:p>
    <w:p w14:paraId="589F1F2B" w14:textId="77777777" w:rsidR="006B3CE9" w:rsidRPr="00D31E57" w:rsidRDefault="006B3CE9" w:rsidP="006B3CE9">
      <w:pPr>
        <w:tabs>
          <w:tab w:val="left" w:pos="720"/>
        </w:tabs>
        <w:rPr>
          <w:rFonts w:ascii="Times New Roman" w:hAnsi="Times New Roman" w:cs="Times New Roman"/>
          <w:sz w:val="24"/>
          <w:szCs w:val="24"/>
          <w:rPrChange w:id="331" w:author="Zhamangaraeva, Ayzhamal" w:date="2019-11-25T16:53:00Z">
            <w:rPr>
              <w:sz w:val="24"/>
            </w:rPr>
          </w:rPrChange>
        </w:rPr>
      </w:pPr>
    </w:p>
    <w:p w14:paraId="6B7B9DF8" w14:textId="0A29D077" w:rsidR="006B3CE9" w:rsidRPr="00D53376" w:rsidRDefault="006B3CE9" w:rsidP="006B3CE9">
      <w:pPr>
        <w:pStyle w:val="Heading2"/>
        <w:rPr>
          <w:szCs w:val="24"/>
        </w:rPr>
      </w:pPr>
      <w:r w:rsidRPr="00D31E57">
        <w:rPr>
          <w:szCs w:val="24"/>
        </w:rPr>
        <w:t>1.</w:t>
      </w:r>
      <w:r w:rsidR="0076241F" w:rsidRPr="00082F1E">
        <w:rPr>
          <w:szCs w:val="24"/>
        </w:rPr>
        <w:t>5</w:t>
      </w:r>
      <w:r w:rsidRPr="00C77CAA">
        <w:rPr>
          <w:szCs w:val="24"/>
        </w:rPr>
        <w:tab/>
        <w:t>DEFINITIONS AND ACRONYMS</w:t>
      </w:r>
    </w:p>
    <w:p w14:paraId="19FCFCA9" w14:textId="536D4339" w:rsidR="006B3CE9" w:rsidRPr="002A2820" w:rsidRDefault="00B17AF0" w:rsidP="002A2820">
      <w:pPr>
        <w:pStyle w:val="ListParagraph"/>
        <w:numPr>
          <w:ilvl w:val="0"/>
          <w:numId w:val="2"/>
        </w:numPr>
        <w:spacing w:before="120"/>
        <w:rPr>
          <w:rFonts w:ascii="Times New Roman" w:hAnsi="Times New Roman" w:cs="Times New Roman"/>
          <w:sz w:val="24"/>
          <w:szCs w:val="24"/>
          <w:rPrChange w:id="332" w:author="shaji eapen" w:date="2019-11-26T15:42:00Z">
            <w:rPr>
              <w:sz w:val="24"/>
            </w:rPr>
          </w:rPrChange>
        </w:rPr>
        <w:pPrChange w:id="333"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34" w:author="shaji eapen" w:date="2019-11-26T15:42:00Z">
            <w:rPr/>
          </w:rPrChange>
        </w:rPr>
        <w:t>Cascading Style Sheets (CSS): A styling language used to change the look and feel of a document written in a markup language.</w:t>
      </w:r>
    </w:p>
    <w:p w14:paraId="21B8B794" w14:textId="1810C0BA" w:rsidR="00B17AF0" w:rsidRPr="002A2820" w:rsidRDefault="002C6419" w:rsidP="002A2820">
      <w:pPr>
        <w:pStyle w:val="ListParagraph"/>
        <w:numPr>
          <w:ilvl w:val="0"/>
          <w:numId w:val="2"/>
        </w:numPr>
        <w:spacing w:before="120"/>
        <w:rPr>
          <w:rFonts w:ascii="Times New Roman" w:hAnsi="Times New Roman" w:cs="Times New Roman"/>
          <w:sz w:val="24"/>
          <w:szCs w:val="24"/>
          <w:rPrChange w:id="335" w:author="shaji eapen" w:date="2019-11-26T15:42:00Z">
            <w:rPr>
              <w:sz w:val="24"/>
            </w:rPr>
          </w:rPrChange>
        </w:rPr>
        <w:pPrChange w:id="336"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37" w:author="shaji eapen" w:date="2019-11-26T15:42:00Z">
            <w:rPr/>
          </w:rPrChange>
        </w:rPr>
        <w:t>Database Design: The design of the data store to be used in the system. Involves mapping the various entities, their attributes, and how they are associated with other entities.</w:t>
      </w:r>
    </w:p>
    <w:p w14:paraId="55BE4B67" w14:textId="44C265CA" w:rsidR="002C6419" w:rsidRPr="002A2820" w:rsidRDefault="002C6419" w:rsidP="002A2820">
      <w:pPr>
        <w:pStyle w:val="ListParagraph"/>
        <w:numPr>
          <w:ilvl w:val="0"/>
          <w:numId w:val="2"/>
        </w:numPr>
        <w:spacing w:before="120"/>
        <w:rPr>
          <w:rFonts w:ascii="Times New Roman" w:hAnsi="Times New Roman" w:cs="Times New Roman"/>
          <w:sz w:val="24"/>
          <w:szCs w:val="24"/>
          <w:rPrChange w:id="338" w:author="shaji eapen" w:date="2019-11-26T15:42:00Z">
            <w:rPr>
              <w:sz w:val="24"/>
            </w:rPr>
          </w:rPrChange>
        </w:rPr>
        <w:pPrChange w:id="339"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40" w:author="shaji eapen" w:date="2019-11-26T15:42:00Z">
            <w:rPr/>
          </w:rPrChange>
        </w:rPr>
        <w:t>Deliverable: Any documentation or software produced that will be given to the client for review and use.</w:t>
      </w:r>
    </w:p>
    <w:p w14:paraId="70C7C2F5" w14:textId="388027DE" w:rsidR="002C6419" w:rsidRPr="002A2820" w:rsidRDefault="002C6419" w:rsidP="002A2820">
      <w:pPr>
        <w:pStyle w:val="ListParagraph"/>
        <w:numPr>
          <w:ilvl w:val="0"/>
          <w:numId w:val="2"/>
        </w:numPr>
        <w:spacing w:before="120"/>
        <w:rPr>
          <w:rFonts w:ascii="Times New Roman" w:hAnsi="Times New Roman" w:cs="Times New Roman"/>
          <w:sz w:val="24"/>
          <w:szCs w:val="24"/>
          <w:rPrChange w:id="341" w:author="shaji eapen" w:date="2019-11-26T15:42:00Z">
            <w:rPr>
              <w:sz w:val="24"/>
            </w:rPr>
          </w:rPrChange>
        </w:rPr>
        <w:pPrChange w:id="342"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43" w:author="shaji eapen" w:date="2019-11-26T15:42:00Z">
            <w:rPr/>
          </w:rPrChange>
        </w:rPr>
        <w:t>Hypertext Markup Language (HTML): The standard markup language for documents on the web. HTML forms the building blocks for the content of a webpage.</w:t>
      </w:r>
    </w:p>
    <w:p w14:paraId="27864717" w14:textId="2145F5E9" w:rsidR="002C6419" w:rsidRPr="002A2820" w:rsidRDefault="002C6419" w:rsidP="002A2820">
      <w:pPr>
        <w:pStyle w:val="ListParagraph"/>
        <w:numPr>
          <w:ilvl w:val="0"/>
          <w:numId w:val="2"/>
        </w:numPr>
        <w:spacing w:before="120"/>
        <w:rPr>
          <w:rFonts w:ascii="Times New Roman" w:hAnsi="Times New Roman" w:cs="Times New Roman"/>
          <w:sz w:val="24"/>
          <w:szCs w:val="24"/>
          <w:rPrChange w:id="344" w:author="shaji eapen" w:date="2019-11-26T15:42:00Z">
            <w:rPr>
              <w:sz w:val="24"/>
            </w:rPr>
          </w:rPrChange>
        </w:rPr>
        <w:pPrChange w:id="345"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46" w:author="shaji eapen" w:date="2019-11-26T15:42:00Z">
            <w:rPr/>
          </w:rPrChange>
        </w:rPr>
        <w:t>Research and Development (R&amp;D): A combination of research</w:t>
      </w:r>
    </w:p>
    <w:p w14:paraId="13F7BF44" w14:textId="68C6E357" w:rsidR="002C6419" w:rsidRPr="002A2820" w:rsidRDefault="002C6419" w:rsidP="002A2820">
      <w:pPr>
        <w:pStyle w:val="ListParagraph"/>
        <w:numPr>
          <w:ilvl w:val="0"/>
          <w:numId w:val="2"/>
        </w:numPr>
        <w:spacing w:before="120"/>
        <w:rPr>
          <w:rFonts w:ascii="Times New Roman" w:hAnsi="Times New Roman" w:cs="Times New Roman"/>
          <w:sz w:val="24"/>
          <w:szCs w:val="24"/>
          <w:rPrChange w:id="347" w:author="shaji eapen" w:date="2019-11-26T15:42:00Z">
            <w:rPr>
              <w:sz w:val="24"/>
            </w:rPr>
          </w:rPrChange>
        </w:rPr>
        <w:pPrChange w:id="348"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49" w:author="shaji eapen" w:date="2019-11-26T15:42:00Z">
            <w:rPr/>
          </w:rPrChange>
        </w:rPr>
        <w:t>Software Design Specification (SDS): Specifics regarding the implementation of the project.</w:t>
      </w:r>
    </w:p>
    <w:p w14:paraId="310C61DD" w14:textId="15BADC93" w:rsidR="002C6419" w:rsidRPr="002A2820" w:rsidRDefault="002C6419" w:rsidP="002A2820">
      <w:pPr>
        <w:pStyle w:val="ListParagraph"/>
        <w:numPr>
          <w:ilvl w:val="0"/>
          <w:numId w:val="2"/>
        </w:numPr>
        <w:spacing w:before="120"/>
        <w:rPr>
          <w:rFonts w:ascii="Times New Roman" w:hAnsi="Times New Roman" w:cs="Times New Roman"/>
          <w:sz w:val="24"/>
          <w:szCs w:val="24"/>
          <w:rPrChange w:id="350" w:author="shaji eapen" w:date="2019-11-26T15:42:00Z">
            <w:rPr>
              <w:sz w:val="24"/>
            </w:rPr>
          </w:rPrChange>
        </w:rPr>
        <w:pPrChange w:id="351"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52" w:author="shaji eapen" w:date="2019-11-26T15:42:00Z">
            <w:rPr/>
          </w:rPrChange>
        </w:rPr>
        <w:t>Software Requirements Specification (SRS): Complete description of behavior and requirements of system.</w:t>
      </w:r>
    </w:p>
    <w:p w14:paraId="3CACB138" w14:textId="30214AF8" w:rsidR="002C6419" w:rsidRPr="002A2820" w:rsidRDefault="002C6419" w:rsidP="002A2820">
      <w:pPr>
        <w:pStyle w:val="ListParagraph"/>
        <w:numPr>
          <w:ilvl w:val="0"/>
          <w:numId w:val="2"/>
        </w:numPr>
        <w:spacing w:before="120"/>
        <w:rPr>
          <w:rFonts w:ascii="Times New Roman" w:hAnsi="Times New Roman" w:cs="Times New Roman"/>
          <w:sz w:val="24"/>
          <w:szCs w:val="24"/>
          <w:rPrChange w:id="353" w:author="shaji eapen" w:date="2019-11-26T15:42:00Z">
            <w:rPr>
              <w:sz w:val="24"/>
            </w:rPr>
          </w:rPrChange>
        </w:rPr>
        <w:pPrChange w:id="354"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55" w:author="shaji eapen" w:date="2019-11-26T15:42:00Z">
            <w:rPr/>
          </w:rPrChange>
        </w:rPr>
        <w:t>Universal Modeling Language (UML): A collection of tools for abstractly modeling software systems</w:t>
      </w:r>
    </w:p>
    <w:p w14:paraId="0845EAA8" w14:textId="0D61C84B" w:rsidR="002C6419" w:rsidRPr="002A2820" w:rsidRDefault="002C6419" w:rsidP="002A2820">
      <w:pPr>
        <w:pStyle w:val="ListParagraph"/>
        <w:numPr>
          <w:ilvl w:val="0"/>
          <w:numId w:val="2"/>
        </w:numPr>
        <w:spacing w:before="120"/>
        <w:rPr>
          <w:rFonts w:ascii="Times New Roman" w:hAnsi="Times New Roman" w:cs="Times New Roman"/>
          <w:sz w:val="24"/>
          <w:szCs w:val="24"/>
          <w:rPrChange w:id="356" w:author="shaji eapen" w:date="2019-11-26T15:42:00Z">
            <w:rPr>
              <w:sz w:val="24"/>
            </w:rPr>
          </w:rPrChange>
        </w:rPr>
        <w:pPrChange w:id="357"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58" w:author="shaji eapen" w:date="2019-11-26T15:42:00Z">
            <w:rPr/>
          </w:rPrChange>
        </w:rPr>
        <w:t>Use case: An algorithmic description of a user’s interactions with a system.</w:t>
      </w:r>
    </w:p>
    <w:p w14:paraId="7B4DAED3" w14:textId="35062A2C" w:rsidR="002C6419" w:rsidRPr="002A2820" w:rsidRDefault="002C6419" w:rsidP="002A2820">
      <w:pPr>
        <w:pStyle w:val="ListParagraph"/>
        <w:numPr>
          <w:ilvl w:val="0"/>
          <w:numId w:val="2"/>
        </w:numPr>
        <w:spacing w:before="120"/>
        <w:rPr>
          <w:rFonts w:ascii="Times New Roman" w:hAnsi="Times New Roman" w:cs="Times New Roman"/>
          <w:sz w:val="24"/>
          <w:szCs w:val="24"/>
          <w:rPrChange w:id="359" w:author="shaji eapen" w:date="2019-11-26T15:42:00Z">
            <w:rPr>
              <w:sz w:val="24"/>
            </w:rPr>
          </w:rPrChange>
        </w:rPr>
        <w:pPrChange w:id="360" w:author="shaji eapen" w:date="2019-11-26T15:42:00Z">
          <w:pPr>
            <w:pStyle w:val="ListParagraph"/>
            <w:numPr>
              <w:numId w:val="1"/>
            </w:numPr>
            <w:tabs>
              <w:tab w:val="left" w:pos="720"/>
            </w:tabs>
            <w:ind w:hanging="360"/>
          </w:pPr>
        </w:pPrChange>
      </w:pPr>
      <w:r w:rsidRPr="002A2820">
        <w:rPr>
          <w:rFonts w:ascii="Times New Roman" w:hAnsi="Times New Roman" w:cs="Times New Roman"/>
          <w:sz w:val="24"/>
          <w:szCs w:val="24"/>
          <w:rPrChange w:id="361" w:author="shaji eapen" w:date="2019-11-26T15:42:00Z">
            <w:rPr/>
          </w:rPrChange>
        </w:rPr>
        <w:t>Testing: The process of finding, avoiding, and detecting defects in the project</w:t>
      </w:r>
    </w:p>
    <w:p w14:paraId="34FE24F7" w14:textId="73E9A5D5" w:rsidR="006B3CE9" w:rsidRPr="00D31E57" w:rsidRDefault="006B3CE9" w:rsidP="006B3CE9">
      <w:pPr>
        <w:tabs>
          <w:tab w:val="left" w:pos="720"/>
        </w:tabs>
        <w:rPr>
          <w:rFonts w:ascii="Times New Roman" w:hAnsi="Times New Roman" w:cs="Times New Roman"/>
          <w:sz w:val="24"/>
          <w:szCs w:val="24"/>
          <w:rPrChange w:id="362" w:author="Zhamangaraeva, Ayzhamal" w:date="2019-11-25T16:53:00Z">
            <w:rPr>
              <w:sz w:val="24"/>
            </w:rPr>
          </w:rPrChange>
        </w:rPr>
      </w:pPr>
      <w:r w:rsidRPr="00D31E57">
        <w:rPr>
          <w:rFonts w:ascii="Times New Roman" w:hAnsi="Times New Roman" w:cs="Times New Roman"/>
          <w:sz w:val="24"/>
          <w:szCs w:val="24"/>
          <w:rPrChange w:id="363" w:author="Zhamangaraeva, Ayzhamal" w:date="2019-11-25T16:53:00Z">
            <w:rPr>
              <w:sz w:val="24"/>
            </w:rPr>
          </w:rPrChange>
        </w:rPr>
        <w:tab/>
      </w:r>
    </w:p>
    <w:p w14:paraId="50C8D5E3" w14:textId="5495E013" w:rsidR="006B3CE9" w:rsidRPr="00082F1E" w:rsidRDefault="0076241F" w:rsidP="007350E7">
      <w:pPr>
        <w:pStyle w:val="Heading2"/>
        <w:rPr>
          <w:szCs w:val="24"/>
        </w:rPr>
      </w:pPr>
      <w:r w:rsidRPr="00D31E57">
        <w:rPr>
          <w:szCs w:val="24"/>
        </w:rPr>
        <w:t>2. Project Organization</w:t>
      </w:r>
    </w:p>
    <w:p w14:paraId="69329FEF" w14:textId="77777777" w:rsidR="00226EC7" w:rsidRPr="009458D8" w:rsidRDefault="00226EC7" w:rsidP="00226EC7">
      <w:pPr>
        <w:pStyle w:val="Heading2"/>
        <w:rPr>
          <w:color w:val="000000"/>
          <w:szCs w:val="24"/>
        </w:rPr>
      </w:pPr>
      <w:r w:rsidRPr="00B93AFF">
        <w:rPr>
          <w:color w:val="000000"/>
          <w:szCs w:val="24"/>
        </w:rPr>
        <w:t xml:space="preserve">2.1 </w:t>
      </w:r>
      <w:r w:rsidRPr="00B93AFF">
        <w:rPr>
          <w:szCs w:val="24"/>
        </w:rPr>
        <w:t>Process</w:t>
      </w:r>
      <w:r w:rsidRPr="009458D8">
        <w:rPr>
          <w:color w:val="000000"/>
          <w:szCs w:val="24"/>
        </w:rPr>
        <w:t xml:space="preserve"> Model</w:t>
      </w:r>
    </w:p>
    <w:p w14:paraId="6846076D" w14:textId="609AB2BD" w:rsidR="00E90E67" w:rsidRPr="00D31E57" w:rsidRDefault="00CD6171" w:rsidP="00CD6171">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364" w:author="Zhamangaraeva, Ayzhamal" w:date="2019-11-25T16:53:00Z">
            <w:rPr>
              <w:sz w:val="24"/>
            </w:rPr>
          </w:rPrChange>
        </w:rPr>
      </w:pPr>
      <w:del w:id="365" w:author="shaji eapen" w:date="2019-11-26T16:11:00Z">
        <w:r w:rsidRPr="00D31E57" w:rsidDel="00DF6BBF">
          <w:rPr>
            <w:rFonts w:ascii="Times New Roman" w:hAnsi="Times New Roman" w:cs="Times New Roman"/>
            <w:sz w:val="24"/>
            <w:szCs w:val="24"/>
            <w:rPrChange w:id="366" w:author="Zhamangaraeva, Ayzhamal" w:date="2019-11-25T16:53:00Z">
              <w:rPr>
                <w:sz w:val="24"/>
              </w:rPr>
            </w:rPrChange>
          </w:rPr>
          <w:delText xml:space="preserve">The </w:delText>
        </w:r>
      </w:del>
      <w:ins w:id="367" w:author="shaji eapen" w:date="2019-11-26T16:11:00Z">
        <w:r w:rsidR="00DF6BBF" w:rsidRPr="00DF6BBF">
          <w:rPr>
            <w:rFonts w:ascii="Times New Roman" w:hAnsi="Times New Roman" w:cs="Times New Roman"/>
            <w:sz w:val="24"/>
            <w:szCs w:val="24"/>
          </w:rPr>
          <w:t xml:space="preserve">The project is initiated on October 15, 2019, and terminated with the end of the semester on December 1, 2019. The project uses UML for the development of the software. The development process is organized in several activities. The members of the project are organized in teams. The </w:t>
        </w:r>
        <w:r w:rsidR="00DF6BBF" w:rsidRPr="00DF6BBF">
          <w:rPr>
            <w:rFonts w:ascii="Times New Roman" w:hAnsi="Times New Roman" w:cs="Times New Roman"/>
            <w:sz w:val="24"/>
            <w:szCs w:val="24"/>
          </w:rPr>
          <w:lastRenderedPageBreak/>
          <w:t>links to the essential documents on the Perforce server is also available from the project home page. The activities and milestones described in the next following sections.</w:t>
        </w:r>
      </w:ins>
      <w:del w:id="368" w:author="shaji eapen" w:date="2019-11-26T16:11:00Z">
        <w:r w:rsidRPr="00D31E57" w:rsidDel="00DF6BBF">
          <w:rPr>
            <w:rFonts w:ascii="Times New Roman" w:hAnsi="Times New Roman" w:cs="Times New Roman"/>
            <w:sz w:val="24"/>
            <w:szCs w:val="24"/>
            <w:rPrChange w:id="369" w:author="Zhamangaraeva, Ayzhamal" w:date="2019-11-25T16:53:00Z">
              <w:rPr>
                <w:sz w:val="24"/>
              </w:rPr>
            </w:rPrChange>
          </w:rPr>
          <w:delText>project is initiated on October 15, 2019 and terminated with the end of the semester on Dec</w:delText>
        </w:r>
      </w:del>
      <w:ins w:id="370" w:author="Zhamangaraeva, Ayzhamal" w:date="2019-11-25T16:54:00Z">
        <w:del w:id="371" w:author="shaji eapen" w:date="2019-11-26T16:11:00Z">
          <w:r w:rsidR="00082F1E" w:rsidDel="00DF6BBF">
            <w:rPr>
              <w:rFonts w:ascii="Times New Roman" w:hAnsi="Times New Roman" w:cs="Times New Roman"/>
              <w:sz w:val="24"/>
              <w:szCs w:val="24"/>
            </w:rPr>
            <w:delText>ember</w:delText>
          </w:r>
        </w:del>
      </w:ins>
      <w:del w:id="372" w:author="shaji eapen" w:date="2019-11-26T16:11:00Z">
        <w:r w:rsidRPr="00D31E57" w:rsidDel="00DF6BBF">
          <w:rPr>
            <w:rFonts w:ascii="Times New Roman" w:hAnsi="Times New Roman" w:cs="Times New Roman"/>
            <w:sz w:val="24"/>
            <w:szCs w:val="24"/>
            <w:rPrChange w:id="373" w:author="Zhamangaraeva, Ayzhamal" w:date="2019-11-25T16:53:00Z">
              <w:rPr>
                <w:sz w:val="24"/>
              </w:rPr>
            </w:rPrChange>
          </w:rPr>
          <w:delText xml:space="preserve"> 1,</w:delText>
        </w:r>
      </w:del>
      <w:ins w:id="374" w:author="Zhamangaraeva, Ayzhamal" w:date="2019-11-25T16:55:00Z">
        <w:del w:id="375" w:author="shaji eapen" w:date="2019-11-26T16:11:00Z">
          <w:r w:rsidR="00CC1232" w:rsidDel="00DF6BBF">
            <w:rPr>
              <w:rFonts w:ascii="Times New Roman" w:hAnsi="Times New Roman" w:cs="Times New Roman"/>
              <w:sz w:val="24"/>
              <w:szCs w:val="24"/>
            </w:rPr>
            <w:delText xml:space="preserve"> </w:delText>
          </w:r>
        </w:del>
      </w:ins>
      <w:del w:id="376" w:author="shaji eapen" w:date="2019-11-26T16:11:00Z">
        <w:r w:rsidRPr="00D31E57" w:rsidDel="00DF6BBF">
          <w:rPr>
            <w:rFonts w:ascii="Times New Roman" w:hAnsi="Times New Roman" w:cs="Times New Roman"/>
            <w:sz w:val="24"/>
            <w:szCs w:val="24"/>
            <w:rPrChange w:id="377" w:author="Zhamangaraeva, Ayzhamal" w:date="2019-11-25T16:53:00Z">
              <w:rPr>
                <w:sz w:val="24"/>
              </w:rPr>
            </w:rPrChange>
          </w:rPr>
          <w:delText>2019. The project uses UML for the development of the software. The development process is organized in several activities. The members of the project are organized in teams.</w:delText>
        </w:r>
        <w:r w:rsidR="00011B97" w:rsidRPr="00D31E57" w:rsidDel="00DF6BBF">
          <w:rPr>
            <w:rFonts w:ascii="Times New Roman" w:hAnsi="Times New Roman" w:cs="Times New Roman"/>
            <w:sz w:val="24"/>
            <w:szCs w:val="24"/>
            <w:rPrChange w:id="378" w:author="Zhamangaraeva, Ayzhamal" w:date="2019-11-25T16:53:00Z">
              <w:rPr>
                <w:sz w:val="24"/>
              </w:rPr>
            </w:rPrChange>
          </w:rPr>
          <w:delText xml:space="preserve"> </w:delText>
        </w:r>
        <w:r w:rsidR="00E90E67" w:rsidRPr="00D31E57" w:rsidDel="00DF6BBF">
          <w:rPr>
            <w:rFonts w:ascii="Times New Roman" w:hAnsi="Times New Roman" w:cs="Times New Roman"/>
            <w:sz w:val="24"/>
            <w:szCs w:val="24"/>
            <w:rPrChange w:id="379" w:author="Zhamangaraeva, Ayzhamal" w:date="2019-11-25T16:53:00Z">
              <w:rPr>
                <w:sz w:val="24"/>
              </w:rPr>
            </w:rPrChange>
          </w:rPr>
          <w:delText>The links to the major documents on the Perforce server are</w:delText>
        </w:r>
      </w:del>
      <w:ins w:id="380" w:author="Zhamangaraeva, Ayzhamal" w:date="2019-11-25T16:55:00Z">
        <w:del w:id="381" w:author="shaji eapen" w:date="2019-11-26T16:11:00Z">
          <w:r w:rsidR="00CC1232" w:rsidRPr="00CC1232" w:rsidDel="00DF6BBF">
            <w:rPr>
              <w:rFonts w:ascii="Times New Roman" w:hAnsi="Times New Roman" w:cs="Times New Roman"/>
              <w:sz w:val="24"/>
              <w:szCs w:val="24"/>
            </w:rPr>
            <w:delText>is</w:delText>
          </w:r>
        </w:del>
      </w:ins>
      <w:del w:id="382" w:author="shaji eapen" w:date="2019-11-26T16:11:00Z">
        <w:r w:rsidR="00E90E67" w:rsidRPr="00D31E57" w:rsidDel="00DF6BBF">
          <w:rPr>
            <w:rFonts w:ascii="Times New Roman" w:hAnsi="Times New Roman" w:cs="Times New Roman"/>
            <w:sz w:val="24"/>
            <w:szCs w:val="24"/>
            <w:rPrChange w:id="383" w:author="Zhamangaraeva, Ayzhamal" w:date="2019-11-25T16:53:00Z">
              <w:rPr>
                <w:sz w:val="24"/>
              </w:rPr>
            </w:rPrChange>
          </w:rPr>
          <w:delText xml:space="preserve"> also available from the project home page. The activities and milestones are described in the next following sections.</w:delText>
        </w:r>
      </w:del>
    </w:p>
    <w:p w14:paraId="1BDE003F" w14:textId="2EBC396B" w:rsidR="00E90E67" w:rsidRPr="00D31E57" w:rsidRDefault="00E90E67" w:rsidP="00E90E67">
      <w:pPr>
        <w:rPr>
          <w:rFonts w:ascii="Times New Roman" w:hAnsi="Times New Roman" w:cs="Times New Roman"/>
          <w:sz w:val="24"/>
          <w:szCs w:val="24"/>
          <w:rPrChange w:id="384" w:author="Zhamangaraeva, Ayzhamal" w:date="2019-11-25T16:53:00Z">
            <w:rPr>
              <w:sz w:val="24"/>
            </w:rPr>
          </w:rPrChange>
        </w:rPr>
      </w:pPr>
    </w:p>
    <w:p w14:paraId="05F3911F" w14:textId="64FC0295" w:rsidR="00E90E67" w:rsidRPr="00082F1E" w:rsidRDefault="00E90E67" w:rsidP="00E90E67">
      <w:pPr>
        <w:pStyle w:val="Heading2"/>
        <w:rPr>
          <w:szCs w:val="24"/>
        </w:rPr>
      </w:pPr>
      <w:r w:rsidRPr="00D31E57">
        <w:rPr>
          <w:szCs w:val="24"/>
        </w:rPr>
        <w:t>2.2 Organizational Structure</w:t>
      </w:r>
    </w:p>
    <w:p w14:paraId="363BE0FE" w14:textId="33150221" w:rsidR="00E90E67" w:rsidRPr="00D31E57" w:rsidRDefault="00DC45F0" w:rsidP="00E90E67">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385" w:author="Zhamangaraeva, Ayzhamal" w:date="2019-11-25T16:53:00Z">
            <w:rPr>
              <w:sz w:val="24"/>
            </w:rPr>
          </w:rPrChange>
        </w:rPr>
      </w:pPr>
      <w:r w:rsidRPr="00D31E57">
        <w:rPr>
          <w:rFonts w:ascii="Times New Roman" w:hAnsi="Times New Roman" w:cs="Times New Roman"/>
          <w:sz w:val="24"/>
          <w:szCs w:val="24"/>
          <w:rPrChange w:id="386" w:author="Zhamangaraeva, Ayzhamal" w:date="2019-11-25T16:53:00Z">
            <w:rPr>
              <w:sz w:val="24"/>
            </w:rPr>
          </w:rPrChange>
        </w:rPr>
        <w:t>Each member in</w:t>
      </w:r>
      <w:r w:rsidR="0004666E" w:rsidRPr="00D31E57">
        <w:rPr>
          <w:rFonts w:ascii="Times New Roman" w:hAnsi="Times New Roman" w:cs="Times New Roman"/>
          <w:sz w:val="24"/>
          <w:szCs w:val="24"/>
          <w:rPrChange w:id="387" w:author="Zhamangaraeva, Ayzhamal" w:date="2019-11-25T16:53:00Z">
            <w:rPr>
              <w:sz w:val="24"/>
            </w:rPr>
          </w:rPrChange>
        </w:rPr>
        <w:t xml:space="preserve"> the</w:t>
      </w:r>
      <w:r w:rsidRPr="00D31E57">
        <w:rPr>
          <w:rFonts w:ascii="Times New Roman" w:hAnsi="Times New Roman" w:cs="Times New Roman"/>
          <w:sz w:val="24"/>
          <w:szCs w:val="24"/>
          <w:rPrChange w:id="388" w:author="Zhamangaraeva, Ayzhamal" w:date="2019-11-25T16:53:00Z">
            <w:rPr>
              <w:sz w:val="24"/>
            </w:rPr>
          </w:rPrChange>
        </w:rPr>
        <w:t xml:space="preserve"> team will be involved in the creation of a certain part of the </w:t>
      </w:r>
      <w:r w:rsidR="0004666E" w:rsidRPr="00D31E57">
        <w:rPr>
          <w:rFonts w:ascii="Times New Roman" w:hAnsi="Times New Roman" w:cs="Times New Roman"/>
          <w:sz w:val="24"/>
          <w:szCs w:val="24"/>
          <w:rPrChange w:id="389" w:author="Zhamangaraeva, Ayzhamal" w:date="2019-11-25T16:53:00Z">
            <w:rPr>
              <w:sz w:val="24"/>
            </w:rPr>
          </w:rPrChange>
        </w:rPr>
        <w:t>project</w:t>
      </w:r>
      <w:r w:rsidRPr="00D31E57">
        <w:rPr>
          <w:rFonts w:ascii="Times New Roman" w:hAnsi="Times New Roman" w:cs="Times New Roman"/>
          <w:sz w:val="24"/>
          <w:szCs w:val="24"/>
          <w:rPrChange w:id="390" w:author="Zhamangaraeva, Ayzhamal" w:date="2019-11-25T16:53:00Z">
            <w:rPr>
              <w:sz w:val="24"/>
            </w:rPr>
          </w:rPrChange>
        </w:rPr>
        <w:t xml:space="preserve">. Each phase </w:t>
      </w:r>
      <w:r w:rsidR="0004666E" w:rsidRPr="00D31E57">
        <w:rPr>
          <w:rFonts w:ascii="Times New Roman" w:hAnsi="Times New Roman" w:cs="Times New Roman"/>
          <w:sz w:val="24"/>
          <w:szCs w:val="24"/>
          <w:rPrChange w:id="391" w:author="Zhamangaraeva, Ayzhamal" w:date="2019-11-25T16:53:00Z">
            <w:rPr>
              <w:sz w:val="24"/>
            </w:rPr>
          </w:rPrChange>
        </w:rPr>
        <w:t xml:space="preserve">has a member assigned to it and there will be tasks completed </w:t>
      </w:r>
      <w:r w:rsidRPr="00D31E57">
        <w:rPr>
          <w:rFonts w:ascii="Times New Roman" w:hAnsi="Times New Roman" w:cs="Times New Roman"/>
          <w:sz w:val="24"/>
          <w:szCs w:val="24"/>
          <w:rPrChange w:id="392" w:author="Zhamangaraeva, Ayzhamal" w:date="2019-11-25T16:53:00Z">
            <w:rPr>
              <w:sz w:val="24"/>
            </w:rPr>
          </w:rPrChange>
        </w:rPr>
        <w:t>together:</w:t>
      </w:r>
    </w:p>
    <w:tbl>
      <w:tblPr>
        <w:tblStyle w:val="TableGrid"/>
        <w:tblW w:w="0" w:type="auto"/>
        <w:tblLook w:val="04A0" w:firstRow="1" w:lastRow="0" w:firstColumn="1" w:lastColumn="0" w:noHBand="0" w:noVBand="1"/>
      </w:tblPr>
      <w:tblGrid>
        <w:gridCol w:w="4675"/>
        <w:gridCol w:w="4675"/>
      </w:tblGrid>
      <w:tr w:rsidR="00DC45F0" w:rsidRPr="00D31E57" w14:paraId="6731C850" w14:textId="77777777" w:rsidTr="00DC45F0">
        <w:tc>
          <w:tcPr>
            <w:tcW w:w="4675" w:type="dxa"/>
          </w:tcPr>
          <w:p w14:paraId="755788D7" w14:textId="1BFD13CE" w:rsidR="00DC45F0" w:rsidRPr="00D31E57" w:rsidRDefault="00DC45F0" w:rsidP="00E90E67">
            <w:pPr>
              <w:spacing w:before="120"/>
              <w:rPr>
                <w:rFonts w:ascii="Times New Roman" w:hAnsi="Times New Roman" w:cs="Times New Roman"/>
                <w:sz w:val="24"/>
                <w:szCs w:val="24"/>
                <w:rPrChange w:id="393" w:author="Zhamangaraeva, Ayzhamal" w:date="2019-11-25T16:53:00Z">
                  <w:rPr>
                    <w:sz w:val="24"/>
                  </w:rPr>
                </w:rPrChange>
              </w:rPr>
            </w:pPr>
            <w:r w:rsidRPr="00D31E57">
              <w:rPr>
                <w:rFonts w:ascii="Times New Roman" w:hAnsi="Times New Roman" w:cs="Times New Roman"/>
                <w:sz w:val="24"/>
                <w:szCs w:val="24"/>
                <w:rPrChange w:id="394" w:author="Zhamangaraeva, Ayzhamal" w:date="2019-11-25T16:53:00Z">
                  <w:rPr>
                    <w:sz w:val="24"/>
                  </w:rPr>
                </w:rPrChange>
              </w:rPr>
              <w:t>Members</w:t>
            </w:r>
          </w:p>
        </w:tc>
        <w:tc>
          <w:tcPr>
            <w:tcW w:w="4675" w:type="dxa"/>
          </w:tcPr>
          <w:p w14:paraId="3A298DCD" w14:textId="44E1C03A" w:rsidR="00DC45F0" w:rsidRPr="00D31E57" w:rsidRDefault="00DC45F0" w:rsidP="00E90E67">
            <w:pPr>
              <w:spacing w:before="120"/>
              <w:rPr>
                <w:rFonts w:ascii="Times New Roman" w:hAnsi="Times New Roman" w:cs="Times New Roman"/>
                <w:sz w:val="24"/>
                <w:szCs w:val="24"/>
                <w:rPrChange w:id="395" w:author="Zhamangaraeva, Ayzhamal" w:date="2019-11-25T16:53:00Z">
                  <w:rPr>
                    <w:sz w:val="24"/>
                  </w:rPr>
                </w:rPrChange>
              </w:rPr>
            </w:pPr>
            <w:r w:rsidRPr="00D31E57">
              <w:rPr>
                <w:rFonts w:ascii="Times New Roman" w:hAnsi="Times New Roman" w:cs="Times New Roman"/>
                <w:sz w:val="24"/>
                <w:szCs w:val="24"/>
                <w:rPrChange w:id="396" w:author="Zhamangaraeva, Ayzhamal" w:date="2019-11-25T16:53:00Z">
                  <w:rPr>
                    <w:sz w:val="24"/>
                  </w:rPr>
                </w:rPrChange>
              </w:rPr>
              <w:t>Phases</w:t>
            </w:r>
          </w:p>
        </w:tc>
      </w:tr>
      <w:tr w:rsidR="00DC45F0" w:rsidRPr="00D31E57" w14:paraId="10002C21" w14:textId="77777777" w:rsidTr="00DC45F0">
        <w:tc>
          <w:tcPr>
            <w:tcW w:w="4675" w:type="dxa"/>
          </w:tcPr>
          <w:p w14:paraId="7BDE92E7" w14:textId="74E71CE1" w:rsidR="00DC45F0" w:rsidRPr="00D31E57" w:rsidRDefault="0004666E" w:rsidP="00E90E67">
            <w:pPr>
              <w:spacing w:before="120"/>
              <w:rPr>
                <w:rFonts w:ascii="Times New Roman" w:hAnsi="Times New Roman" w:cs="Times New Roman"/>
                <w:sz w:val="24"/>
                <w:szCs w:val="24"/>
                <w:rPrChange w:id="397" w:author="Zhamangaraeva, Ayzhamal" w:date="2019-11-25T16:53:00Z">
                  <w:rPr>
                    <w:sz w:val="24"/>
                  </w:rPr>
                </w:rPrChange>
              </w:rPr>
            </w:pPr>
            <w:r w:rsidRPr="00D31E57">
              <w:rPr>
                <w:rFonts w:ascii="Times New Roman" w:hAnsi="Times New Roman" w:cs="Times New Roman"/>
                <w:sz w:val="24"/>
                <w:szCs w:val="24"/>
                <w:rPrChange w:id="398" w:author="Zhamangaraeva, Ayzhamal" w:date="2019-11-25T16:53:00Z">
                  <w:rPr>
                    <w:sz w:val="24"/>
                  </w:rPr>
                </w:rPrChange>
              </w:rPr>
              <w:t>Ayzham</w:t>
            </w:r>
            <w:ins w:id="399" w:author="Zhamangaraeva, Ayzhamal" w:date="2019-11-25T16:53:00Z">
              <w:r w:rsidR="00D31E57" w:rsidRPr="00D31E57">
                <w:rPr>
                  <w:rFonts w:ascii="Times New Roman" w:hAnsi="Times New Roman" w:cs="Times New Roman"/>
                  <w:sz w:val="24"/>
                  <w:szCs w:val="24"/>
                  <w:rPrChange w:id="400" w:author="Zhamangaraeva, Ayzhamal" w:date="2019-11-25T16:53:00Z">
                    <w:rPr>
                      <w:sz w:val="24"/>
                    </w:rPr>
                  </w:rPrChange>
                </w:rPr>
                <w:t>al Zhamangaraeva</w:t>
              </w:r>
            </w:ins>
            <w:del w:id="401" w:author="Zhamangaraeva, Ayzhamal" w:date="2019-11-25T16:53:00Z">
              <w:r w:rsidRPr="00D31E57" w:rsidDel="00D31E57">
                <w:rPr>
                  <w:rFonts w:ascii="Times New Roman" w:hAnsi="Times New Roman" w:cs="Times New Roman"/>
                  <w:sz w:val="24"/>
                  <w:szCs w:val="24"/>
                  <w:rPrChange w:id="402" w:author="Zhamangaraeva, Ayzhamal" w:date="2019-11-25T16:53:00Z">
                    <w:rPr>
                      <w:sz w:val="24"/>
                    </w:rPr>
                  </w:rPrChange>
                </w:rPr>
                <w:delText xml:space="preserve">al </w:delText>
              </w:r>
            </w:del>
          </w:p>
        </w:tc>
        <w:tc>
          <w:tcPr>
            <w:tcW w:w="4675" w:type="dxa"/>
          </w:tcPr>
          <w:p w14:paraId="24B6B310" w14:textId="342F0B60" w:rsidR="00DC45F0" w:rsidRPr="00D31E57" w:rsidRDefault="00DC45F0" w:rsidP="00E90E67">
            <w:pPr>
              <w:spacing w:before="120"/>
              <w:rPr>
                <w:rFonts w:ascii="Times New Roman" w:hAnsi="Times New Roman" w:cs="Times New Roman"/>
                <w:sz w:val="24"/>
                <w:szCs w:val="24"/>
                <w:rPrChange w:id="403" w:author="Zhamangaraeva, Ayzhamal" w:date="2019-11-25T16:53:00Z">
                  <w:rPr>
                    <w:sz w:val="24"/>
                  </w:rPr>
                </w:rPrChange>
              </w:rPr>
            </w:pPr>
            <w:r w:rsidRPr="00D31E57">
              <w:rPr>
                <w:rFonts w:ascii="Times New Roman" w:hAnsi="Times New Roman" w:cs="Times New Roman"/>
                <w:sz w:val="24"/>
                <w:szCs w:val="24"/>
                <w:rPrChange w:id="404" w:author="Zhamangaraeva, Ayzhamal" w:date="2019-11-25T16:53:00Z">
                  <w:rPr>
                    <w:sz w:val="24"/>
                  </w:rPr>
                </w:rPrChange>
              </w:rPr>
              <w:t>1</w:t>
            </w:r>
          </w:p>
        </w:tc>
      </w:tr>
      <w:tr w:rsidR="00DC45F0" w:rsidRPr="00D31E57" w14:paraId="5D7F2D28" w14:textId="77777777" w:rsidTr="00DC45F0">
        <w:tc>
          <w:tcPr>
            <w:tcW w:w="4675" w:type="dxa"/>
          </w:tcPr>
          <w:p w14:paraId="71A9B41E" w14:textId="6D790311" w:rsidR="00DC45F0" w:rsidRPr="00D31E57" w:rsidRDefault="00DC45F0" w:rsidP="002A2820">
            <w:pPr>
              <w:spacing w:before="120"/>
              <w:rPr>
                <w:rFonts w:ascii="Times New Roman" w:hAnsi="Times New Roman" w:cs="Times New Roman"/>
                <w:sz w:val="24"/>
                <w:szCs w:val="24"/>
                <w:rPrChange w:id="405" w:author="Zhamangaraeva, Ayzhamal" w:date="2019-11-25T16:53:00Z">
                  <w:rPr/>
                </w:rPrChange>
              </w:rPr>
              <w:pPrChange w:id="406" w:author="shaji eapen" w:date="2019-11-26T15:43:00Z">
                <w:pPr/>
              </w:pPrChange>
            </w:pPr>
            <w:r w:rsidRPr="00D31E57">
              <w:rPr>
                <w:rFonts w:ascii="Times New Roman" w:hAnsi="Times New Roman" w:cs="Times New Roman"/>
                <w:sz w:val="24"/>
                <w:szCs w:val="24"/>
                <w:rPrChange w:id="407" w:author="Zhamangaraeva, Ayzhamal" w:date="2019-11-25T16:53:00Z">
                  <w:rPr>
                    <w:sz w:val="24"/>
                  </w:rPr>
                </w:rPrChange>
              </w:rPr>
              <w:t>Brian</w:t>
            </w:r>
            <w:ins w:id="408" w:author="Zhamangaraeva, Ayzhamal" w:date="2019-11-25T16:53:00Z">
              <w:r w:rsidR="00D31E57" w:rsidRPr="00D31E57">
                <w:rPr>
                  <w:rFonts w:ascii="Times New Roman" w:hAnsi="Times New Roman" w:cs="Times New Roman"/>
                  <w:sz w:val="24"/>
                  <w:szCs w:val="24"/>
                  <w:rPrChange w:id="409" w:author="Zhamangaraeva, Ayzhamal" w:date="2019-11-25T16:53:00Z">
                    <w:rPr>
                      <w:sz w:val="24"/>
                    </w:rPr>
                  </w:rPrChange>
                </w:rPr>
                <w:t xml:space="preserve"> </w:t>
              </w:r>
            </w:ins>
            <w:ins w:id="410" w:author="shaji eapen" w:date="2019-11-26T15:42:00Z">
              <w:r w:rsidR="002A2820" w:rsidRPr="00E42B2A">
                <w:rPr>
                  <w:rFonts w:ascii="Times New Roman" w:hAnsi="Times New Roman" w:cs="Times New Roman"/>
                  <w:sz w:val="24"/>
                  <w:szCs w:val="24"/>
                </w:rPr>
                <w:t>Mickens</w:t>
              </w:r>
            </w:ins>
            <w:ins w:id="411" w:author="Zhamangaraeva, Ayzhamal" w:date="2019-11-25T16:53:00Z">
              <w:del w:id="412" w:author="shaji eapen" w:date="2019-11-26T15:42:00Z">
                <w:r w:rsidR="00D31E57" w:rsidRPr="00D31E57" w:rsidDel="002A2820">
                  <w:rPr>
                    <w:rFonts w:ascii="Times New Roman" w:hAnsi="Times New Roman" w:cs="Times New Roman"/>
                    <w:sz w:val="24"/>
                    <w:szCs w:val="24"/>
                    <w:rPrChange w:id="413" w:author="Zhamangaraeva, Ayzhamal" w:date="2019-11-25T16:53:00Z">
                      <w:rPr>
                        <w:sz w:val="24"/>
                      </w:rPr>
                    </w:rPrChange>
                  </w:rPr>
                  <w:delText>lastName</w:delText>
                </w:r>
              </w:del>
            </w:ins>
          </w:p>
        </w:tc>
        <w:tc>
          <w:tcPr>
            <w:tcW w:w="4675" w:type="dxa"/>
          </w:tcPr>
          <w:p w14:paraId="166FE3B4" w14:textId="41015C19" w:rsidR="00DC45F0" w:rsidRPr="00D31E57" w:rsidRDefault="00DC45F0" w:rsidP="00E90E67">
            <w:pPr>
              <w:spacing w:before="120"/>
              <w:rPr>
                <w:rFonts w:ascii="Times New Roman" w:hAnsi="Times New Roman" w:cs="Times New Roman"/>
                <w:sz w:val="24"/>
                <w:szCs w:val="24"/>
                <w:rPrChange w:id="414" w:author="Zhamangaraeva, Ayzhamal" w:date="2019-11-25T16:53:00Z">
                  <w:rPr>
                    <w:sz w:val="24"/>
                  </w:rPr>
                </w:rPrChange>
              </w:rPr>
            </w:pPr>
            <w:r w:rsidRPr="00D31E57">
              <w:rPr>
                <w:rFonts w:ascii="Times New Roman" w:hAnsi="Times New Roman" w:cs="Times New Roman"/>
                <w:sz w:val="24"/>
                <w:szCs w:val="24"/>
                <w:rPrChange w:id="415" w:author="Zhamangaraeva, Ayzhamal" w:date="2019-11-25T16:53:00Z">
                  <w:rPr>
                    <w:sz w:val="24"/>
                  </w:rPr>
                </w:rPrChange>
              </w:rPr>
              <w:t>2</w:t>
            </w:r>
          </w:p>
        </w:tc>
      </w:tr>
      <w:tr w:rsidR="00DC45F0" w:rsidRPr="00D31E57" w14:paraId="0E9F3828" w14:textId="77777777" w:rsidTr="00DC45F0">
        <w:tc>
          <w:tcPr>
            <w:tcW w:w="4675" w:type="dxa"/>
          </w:tcPr>
          <w:p w14:paraId="72F43D48" w14:textId="306EDD36" w:rsidR="00DC45F0" w:rsidRPr="00D31E57" w:rsidRDefault="00DC45F0" w:rsidP="00E90E67">
            <w:pPr>
              <w:spacing w:before="120"/>
              <w:rPr>
                <w:rFonts w:ascii="Times New Roman" w:hAnsi="Times New Roman" w:cs="Times New Roman"/>
                <w:sz w:val="24"/>
                <w:szCs w:val="24"/>
                <w:rPrChange w:id="416" w:author="Zhamangaraeva, Ayzhamal" w:date="2019-11-25T16:53:00Z">
                  <w:rPr>
                    <w:sz w:val="24"/>
                  </w:rPr>
                </w:rPrChange>
              </w:rPr>
            </w:pPr>
            <w:r w:rsidRPr="00D31E57">
              <w:rPr>
                <w:rFonts w:ascii="Times New Roman" w:hAnsi="Times New Roman" w:cs="Times New Roman"/>
                <w:sz w:val="24"/>
                <w:szCs w:val="24"/>
                <w:rPrChange w:id="417" w:author="Zhamangaraeva, Ayzhamal" w:date="2019-11-25T16:53:00Z">
                  <w:rPr>
                    <w:sz w:val="24"/>
                  </w:rPr>
                </w:rPrChange>
              </w:rPr>
              <w:t>Alan</w:t>
            </w:r>
            <w:ins w:id="418" w:author="shaji eapen" w:date="2019-11-26T15:42:00Z">
              <w:r w:rsidR="002A2820">
                <w:rPr>
                  <w:rFonts w:ascii="Times New Roman" w:hAnsi="Times New Roman" w:cs="Times New Roman"/>
                  <w:sz w:val="24"/>
                  <w:szCs w:val="24"/>
                </w:rPr>
                <w:t xml:space="preserve"> Mannamplackal</w:t>
              </w:r>
            </w:ins>
          </w:p>
        </w:tc>
        <w:tc>
          <w:tcPr>
            <w:tcW w:w="4675" w:type="dxa"/>
          </w:tcPr>
          <w:p w14:paraId="1EDFE6A0" w14:textId="510CA993" w:rsidR="00DC45F0" w:rsidRPr="00D31E57" w:rsidRDefault="00DC45F0" w:rsidP="00E90E67">
            <w:pPr>
              <w:spacing w:before="120"/>
              <w:rPr>
                <w:rFonts w:ascii="Times New Roman" w:hAnsi="Times New Roman" w:cs="Times New Roman"/>
                <w:sz w:val="24"/>
                <w:szCs w:val="24"/>
                <w:rPrChange w:id="419" w:author="Zhamangaraeva, Ayzhamal" w:date="2019-11-25T16:53:00Z">
                  <w:rPr>
                    <w:sz w:val="24"/>
                  </w:rPr>
                </w:rPrChange>
              </w:rPr>
            </w:pPr>
            <w:r w:rsidRPr="00D31E57">
              <w:rPr>
                <w:rFonts w:ascii="Times New Roman" w:hAnsi="Times New Roman" w:cs="Times New Roman"/>
                <w:sz w:val="24"/>
                <w:szCs w:val="24"/>
                <w:rPrChange w:id="420" w:author="Zhamangaraeva, Ayzhamal" w:date="2019-11-25T16:53:00Z">
                  <w:rPr>
                    <w:sz w:val="24"/>
                  </w:rPr>
                </w:rPrChange>
              </w:rPr>
              <w:t>3</w:t>
            </w:r>
          </w:p>
        </w:tc>
      </w:tr>
      <w:tr w:rsidR="00DC45F0" w:rsidRPr="00D31E57" w14:paraId="46114C48" w14:textId="77777777" w:rsidTr="00DC45F0">
        <w:tc>
          <w:tcPr>
            <w:tcW w:w="4675" w:type="dxa"/>
          </w:tcPr>
          <w:p w14:paraId="0D3A1A92" w14:textId="7B353A9D" w:rsidR="00DC45F0" w:rsidRPr="00D31E57" w:rsidRDefault="00DC45F0" w:rsidP="00E90E67">
            <w:pPr>
              <w:spacing w:before="120"/>
              <w:rPr>
                <w:rFonts w:ascii="Times New Roman" w:hAnsi="Times New Roman" w:cs="Times New Roman"/>
                <w:sz w:val="24"/>
                <w:szCs w:val="24"/>
                <w:rPrChange w:id="421" w:author="Zhamangaraeva, Ayzhamal" w:date="2019-11-25T16:53:00Z">
                  <w:rPr>
                    <w:sz w:val="24"/>
                  </w:rPr>
                </w:rPrChange>
              </w:rPr>
            </w:pPr>
            <w:r w:rsidRPr="00D31E57">
              <w:rPr>
                <w:rFonts w:ascii="Times New Roman" w:hAnsi="Times New Roman" w:cs="Times New Roman"/>
                <w:sz w:val="24"/>
                <w:szCs w:val="24"/>
                <w:rPrChange w:id="422" w:author="Zhamangaraeva, Ayzhamal" w:date="2019-11-25T16:53:00Z">
                  <w:rPr>
                    <w:sz w:val="24"/>
                  </w:rPr>
                </w:rPrChange>
              </w:rPr>
              <w:t>Cesar</w:t>
            </w:r>
            <w:ins w:id="423" w:author="shaji eapen" w:date="2019-11-26T15:42:00Z">
              <w:r w:rsidR="002A2820">
                <w:rPr>
                  <w:rFonts w:ascii="Times New Roman" w:hAnsi="Times New Roman" w:cs="Times New Roman"/>
                  <w:sz w:val="24"/>
                  <w:szCs w:val="24"/>
                </w:rPr>
                <w:t xml:space="preserve"> Rojas</w:t>
              </w:r>
            </w:ins>
          </w:p>
        </w:tc>
        <w:tc>
          <w:tcPr>
            <w:tcW w:w="4675" w:type="dxa"/>
          </w:tcPr>
          <w:p w14:paraId="091A03D2" w14:textId="4138E2A5" w:rsidR="00DC45F0" w:rsidRPr="00D31E57" w:rsidRDefault="00DC45F0" w:rsidP="00E90E67">
            <w:pPr>
              <w:spacing w:before="120"/>
              <w:rPr>
                <w:rFonts w:ascii="Times New Roman" w:hAnsi="Times New Roman" w:cs="Times New Roman"/>
                <w:sz w:val="24"/>
                <w:szCs w:val="24"/>
                <w:rPrChange w:id="424" w:author="Zhamangaraeva, Ayzhamal" w:date="2019-11-25T16:53:00Z">
                  <w:rPr>
                    <w:sz w:val="24"/>
                  </w:rPr>
                </w:rPrChange>
              </w:rPr>
            </w:pPr>
            <w:r w:rsidRPr="00D31E57">
              <w:rPr>
                <w:rFonts w:ascii="Times New Roman" w:hAnsi="Times New Roman" w:cs="Times New Roman"/>
                <w:sz w:val="24"/>
                <w:szCs w:val="24"/>
                <w:rPrChange w:id="425" w:author="Zhamangaraeva, Ayzhamal" w:date="2019-11-25T16:53:00Z">
                  <w:rPr>
                    <w:sz w:val="24"/>
                  </w:rPr>
                </w:rPrChange>
              </w:rPr>
              <w:t>4</w:t>
            </w:r>
          </w:p>
        </w:tc>
      </w:tr>
      <w:tr w:rsidR="00DC45F0" w:rsidRPr="00D31E57" w14:paraId="6EE05111" w14:textId="77777777" w:rsidTr="00DC45F0">
        <w:tc>
          <w:tcPr>
            <w:tcW w:w="4675" w:type="dxa"/>
          </w:tcPr>
          <w:p w14:paraId="133A967F" w14:textId="038F9D87" w:rsidR="00DC45F0" w:rsidRPr="00D31E57" w:rsidRDefault="00DC45F0" w:rsidP="002A2820">
            <w:pPr>
              <w:spacing w:before="120"/>
              <w:rPr>
                <w:rFonts w:ascii="Times New Roman" w:hAnsi="Times New Roman" w:cs="Times New Roman"/>
                <w:sz w:val="24"/>
                <w:szCs w:val="24"/>
                <w:rPrChange w:id="426" w:author="Zhamangaraeva, Ayzhamal" w:date="2019-11-25T16:53:00Z">
                  <w:rPr>
                    <w:sz w:val="24"/>
                  </w:rPr>
                </w:rPrChange>
              </w:rPr>
              <w:pPrChange w:id="427" w:author="shaji eapen" w:date="2019-11-26T15:43:00Z">
                <w:pPr>
                  <w:tabs>
                    <w:tab w:val="left" w:pos="1540"/>
                  </w:tabs>
                  <w:spacing w:before="120"/>
                </w:pPr>
              </w:pPrChange>
            </w:pPr>
            <w:r w:rsidRPr="00D31E57">
              <w:rPr>
                <w:rFonts w:ascii="Times New Roman" w:hAnsi="Times New Roman" w:cs="Times New Roman"/>
                <w:sz w:val="24"/>
                <w:szCs w:val="24"/>
                <w:rPrChange w:id="428" w:author="Zhamangaraeva, Ayzhamal" w:date="2019-11-25T16:53:00Z">
                  <w:rPr>
                    <w:sz w:val="24"/>
                  </w:rPr>
                </w:rPrChange>
              </w:rPr>
              <w:t>Sha</w:t>
            </w:r>
            <w:r w:rsidR="0004666E" w:rsidRPr="00D31E57">
              <w:rPr>
                <w:rFonts w:ascii="Times New Roman" w:hAnsi="Times New Roman" w:cs="Times New Roman"/>
                <w:sz w:val="24"/>
                <w:szCs w:val="24"/>
                <w:rPrChange w:id="429" w:author="Zhamangaraeva, Ayzhamal" w:date="2019-11-25T16:53:00Z">
                  <w:rPr>
                    <w:sz w:val="24"/>
                  </w:rPr>
                </w:rPrChange>
              </w:rPr>
              <w:t>wn</w:t>
            </w:r>
            <w:ins w:id="430" w:author="shaji eapen" w:date="2019-11-26T15:42:00Z">
              <w:r w:rsidR="002A2820">
                <w:rPr>
                  <w:rFonts w:ascii="Times New Roman" w:hAnsi="Times New Roman" w:cs="Times New Roman"/>
                  <w:sz w:val="24"/>
                  <w:szCs w:val="24"/>
                </w:rPr>
                <w:t xml:space="preserve"> Ijaz</w:t>
              </w:r>
            </w:ins>
          </w:p>
        </w:tc>
        <w:tc>
          <w:tcPr>
            <w:tcW w:w="4675" w:type="dxa"/>
          </w:tcPr>
          <w:p w14:paraId="49AC37AA" w14:textId="6561A1A7" w:rsidR="00DC45F0" w:rsidRPr="00D31E57" w:rsidRDefault="00DC45F0" w:rsidP="00E90E67">
            <w:pPr>
              <w:spacing w:before="120"/>
              <w:rPr>
                <w:rFonts w:ascii="Times New Roman" w:hAnsi="Times New Roman" w:cs="Times New Roman"/>
                <w:sz w:val="24"/>
                <w:szCs w:val="24"/>
                <w:rPrChange w:id="431" w:author="Zhamangaraeva, Ayzhamal" w:date="2019-11-25T16:53:00Z">
                  <w:rPr>
                    <w:sz w:val="24"/>
                  </w:rPr>
                </w:rPrChange>
              </w:rPr>
            </w:pPr>
            <w:r w:rsidRPr="00D31E57">
              <w:rPr>
                <w:rFonts w:ascii="Times New Roman" w:hAnsi="Times New Roman" w:cs="Times New Roman"/>
                <w:sz w:val="24"/>
                <w:szCs w:val="24"/>
                <w:rPrChange w:id="432" w:author="Zhamangaraeva, Ayzhamal" w:date="2019-11-25T16:53:00Z">
                  <w:rPr>
                    <w:sz w:val="24"/>
                  </w:rPr>
                </w:rPrChange>
              </w:rPr>
              <w:t>5</w:t>
            </w:r>
          </w:p>
        </w:tc>
      </w:tr>
      <w:tr w:rsidR="007E20AB" w:rsidRPr="00D31E57" w14:paraId="411DE45E" w14:textId="77777777" w:rsidTr="00DC45F0">
        <w:tc>
          <w:tcPr>
            <w:tcW w:w="4675" w:type="dxa"/>
          </w:tcPr>
          <w:p w14:paraId="219015F6" w14:textId="77777777" w:rsidR="007E20AB" w:rsidRPr="00D31E57" w:rsidRDefault="007E20AB" w:rsidP="00E90E67">
            <w:pPr>
              <w:spacing w:before="120"/>
              <w:rPr>
                <w:rFonts w:ascii="Times New Roman" w:hAnsi="Times New Roman" w:cs="Times New Roman"/>
                <w:sz w:val="24"/>
                <w:szCs w:val="24"/>
                <w:rPrChange w:id="433" w:author="Zhamangaraeva, Ayzhamal" w:date="2019-11-25T16:53:00Z">
                  <w:rPr>
                    <w:sz w:val="24"/>
                  </w:rPr>
                </w:rPrChange>
              </w:rPr>
            </w:pPr>
          </w:p>
        </w:tc>
        <w:tc>
          <w:tcPr>
            <w:tcW w:w="4675" w:type="dxa"/>
          </w:tcPr>
          <w:p w14:paraId="2FA752BD" w14:textId="77777777" w:rsidR="007E20AB" w:rsidRPr="00D31E57" w:rsidRDefault="007E20AB" w:rsidP="00E90E67">
            <w:pPr>
              <w:spacing w:before="120"/>
              <w:rPr>
                <w:rFonts w:ascii="Times New Roman" w:hAnsi="Times New Roman" w:cs="Times New Roman"/>
                <w:sz w:val="24"/>
                <w:szCs w:val="24"/>
                <w:rPrChange w:id="434" w:author="Zhamangaraeva, Ayzhamal" w:date="2019-11-25T16:53:00Z">
                  <w:rPr>
                    <w:sz w:val="24"/>
                  </w:rPr>
                </w:rPrChange>
              </w:rPr>
            </w:pPr>
          </w:p>
        </w:tc>
      </w:tr>
    </w:tbl>
    <w:p w14:paraId="39097052" w14:textId="66186A85" w:rsidR="00D037EB" w:rsidRPr="00D31E57" w:rsidRDefault="00B93AFF" w:rsidP="002E57D0">
      <w:pPr>
        <w:pStyle w:val="Heading2"/>
        <w:rPr>
          <w:szCs w:val="24"/>
        </w:rPr>
      </w:pPr>
      <w:ins w:id="435" w:author="shaji eapen" w:date="2019-11-26T15:45:00Z">
        <w:r>
          <w:rPr>
            <w:noProof/>
          </w:rPr>
          <w:lastRenderedPageBreak/>
          <w:drawing>
            <wp:inline distT="0" distB="0" distL="0" distR="0" wp14:anchorId="0BC59050" wp14:editId="72CAB897">
              <wp:extent cx="5943600" cy="3053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3715"/>
                      </a:xfrm>
                      <a:prstGeom prst="rect">
                        <a:avLst/>
                      </a:prstGeom>
                    </pic:spPr>
                  </pic:pic>
                </a:graphicData>
              </a:graphic>
            </wp:inline>
          </w:drawing>
        </w:r>
      </w:ins>
      <w:del w:id="436" w:author="shaji eapen" w:date="2019-11-26T15:45:00Z">
        <w:r w:rsidR="00D037EB" w:rsidRPr="00D31E57" w:rsidDel="00B93AFF">
          <w:rPr>
            <w:noProof/>
            <w:szCs w:val="24"/>
          </w:rPr>
          <w:drawing>
            <wp:inline distT="0" distB="0" distL="0" distR="0" wp14:anchorId="28D15BA7" wp14:editId="4D1D4ECD">
              <wp:extent cx="5943600" cy="282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3210"/>
                      </a:xfrm>
                      <a:prstGeom prst="rect">
                        <a:avLst/>
                      </a:prstGeom>
                    </pic:spPr>
                  </pic:pic>
                </a:graphicData>
              </a:graphic>
            </wp:inline>
          </w:drawing>
        </w:r>
      </w:del>
    </w:p>
    <w:p w14:paraId="33252C27" w14:textId="2DF484D4" w:rsidR="00B17AF0" w:rsidRPr="00D31E57" w:rsidRDefault="00B17AF0" w:rsidP="00B17AF0">
      <w:pPr>
        <w:rPr>
          <w:rFonts w:ascii="Times New Roman" w:hAnsi="Times New Roman" w:cs="Times New Roman"/>
          <w:i/>
          <w:sz w:val="24"/>
          <w:szCs w:val="24"/>
          <w:rPrChange w:id="437" w:author="Zhamangaraeva, Ayzhamal" w:date="2019-11-25T16:53:00Z">
            <w:rPr>
              <w:i/>
              <w:sz w:val="18"/>
            </w:rPr>
          </w:rPrChange>
        </w:rPr>
      </w:pPr>
      <w:r w:rsidRPr="00D31E57">
        <w:rPr>
          <w:rFonts w:ascii="Times New Roman" w:hAnsi="Times New Roman" w:cs="Times New Roman"/>
          <w:i/>
          <w:sz w:val="24"/>
          <w:szCs w:val="24"/>
          <w:rPrChange w:id="438" w:author="Zhamangaraeva, Ayzhamal" w:date="2019-11-25T16:53:00Z">
            <w:rPr>
              <w:i/>
              <w:sz w:val="18"/>
            </w:rPr>
          </w:rPrChange>
        </w:rPr>
        <w:t>F2 Organization chart</w:t>
      </w:r>
      <w:ins w:id="439" w:author="Zhamangaraeva, Ayzhamal" w:date="2019-11-25T16:55:00Z">
        <w:r w:rsidR="00C77CAA">
          <w:rPr>
            <w:rFonts w:ascii="Times New Roman" w:hAnsi="Times New Roman" w:cs="Times New Roman"/>
            <w:i/>
            <w:sz w:val="24"/>
            <w:szCs w:val="24"/>
          </w:rPr>
          <w:t xml:space="preserve"> </w:t>
        </w:r>
        <w:r w:rsidR="00845EF7">
          <w:rPr>
            <w:rFonts w:ascii="Times New Roman" w:hAnsi="Times New Roman" w:cs="Times New Roman"/>
            <w:i/>
            <w:sz w:val="24"/>
            <w:szCs w:val="24"/>
          </w:rPr>
          <w:t xml:space="preserve">Modify and insert </w:t>
        </w:r>
      </w:ins>
      <w:ins w:id="440" w:author="Zhamangaraeva, Ayzhamal" w:date="2019-11-25T16:56:00Z">
        <w:r w:rsidR="00845EF7">
          <w:rPr>
            <w:rFonts w:ascii="Times New Roman" w:hAnsi="Times New Roman" w:cs="Times New Roman"/>
            <w:i/>
            <w:sz w:val="24"/>
            <w:szCs w:val="24"/>
          </w:rPr>
          <w:t xml:space="preserve">Full First and Last names for everyone </w:t>
        </w:r>
      </w:ins>
    </w:p>
    <w:p w14:paraId="371EDE1D" w14:textId="627B8E28" w:rsidR="00E90E67" w:rsidRPr="00C77CAA" w:rsidRDefault="00DC45F0" w:rsidP="002E57D0">
      <w:pPr>
        <w:pStyle w:val="Heading2"/>
        <w:rPr>
          <w:szCs w:val="24"/>
        </w:rPr>
      </w:pPr>
      <w:r w:rsidRPr="00D31E57">
        <w:rPr>
          <w:szCs w:val="24"/>
        </w:rPr>
        <w:t xml:space="preserve">2.3 </w:t>
      </w:r>
      <w:r w:rsidR="002E57D0" w:rsidRPr="00C77CAA">
        <w:rPr>
          <w:szCs w:val="24"/>
        </w:rPr>
        <w:t>Organizational Infrastructure:</w:t>
      </w:r>
    </w:p>
    <w:p w14:paraId="4FB060B5" w14:textId="49E6DBC4" w:rsidR="002E57D0" w:rsidRPr="00D31E57" w:rsidRDefault="002E57D0" w:rsidP="002E57D0">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441" w:author="Zhamangaraeva, Ayzhamal" w:date="2019-11-25T16:53:00Z">
            <w:rPr>
              <w:sz w:val="24"/>
            </w:rPr>
          </w:rPrChange>
        </w:rPr>
      </w:pPr>
      <w:r w:rsidRPr="00D31E57">
        <w:rPr>
          <w:rFonts w:ascii="Times New Roman" w:hAnsi="Times New Roman" w:cs="Times New Roman"/>
          <w:sz w:val="24"/>
          <w:szCs w:val="24"/>
          <w:rPrChange w:id="442" w:author="Zhamangaraeva, Ayzhamal" w:date="2019-11-25T16:53:00Z">
            <w:rPr>
              <w:sz w:val="24"/>
            </w:rPr>
          </w:rPrChange>
        </w:rPr>
        <w:t>The clients of the Learning Management System project are:</w:t>
      </w:r>
      <w:ins w:id="443" w:author="shaji eapen" w:date="2019-11-26T15:45:00Z">
        <w:r w:rsidR="00B93AFF">
          <w:rPr>
            <w:rFonts w:ascii="Times New Roman" w:hAnsi="Times New Roman" w:cs="Times New Roman"/>
            <w:sz w:val="24"/>
            <w:szCs w:val="24"/>
          </w:rPr>
          <w:t xml:space="preserve"> </w:t>
        </w:r>
      </w:ins>
      <w:del w:id="444" w:author="shaji eapen" w:date="2019-11-26T15:45:00Z">
        <w:r w:rsidRPr="00D31E57" w:rsidDel="00B93AFF">
          <w:rPr>
            <w:rFonts w:ascii="Times New Roman" w:hAnsi="Times New Roman" w:cs="Times New Roman"/>
            <w:sz w:val="24"/>
            <w:szCs w:val="24"/>
            <w:rPrChange w:id="445" w:author="Zhamangaraeva, Ayzhamal" w:date="2019-11-25T16:53:00Z">
              <w:rPr>
                <w:sz w:val="24"/>
              </w:rPr>
            </w:rPrChange>
          </w:rPr>
          <w:br/>
        </w:r>
      </w:del>
      <w:r w:rsidRPr="00D31E57">
        <w:rPr>
          <w:rFonts w:ascii="Times New Roman" w:hAnsi="Times New Roman" w:cs="Times New Roman"/>
          <w:sz w:val="24"/>
          <w:szCs w:val="24"/>
          <w:rPrChange w:id="446" w:author="Zhamangaraeva, Ayzhamal" w:date="2019-11-25T16:53:00Z">
            <w:rPr>
              <w:sz w:val="24"/>
            </w:rPr>
          </w:rPrChange>
        </w:rPr>
        <w:t>UH</w:t>
      </w:r>
      <w:ins w:id="447" w:author="Zhamangaraeva, Ayzhamal" w:date="2019-11-25T16:56:00Z">
        <w:r w:rsidR="00845EF7">
          <w:rPr>
            <w:rFonts w:ascii="Times New Roman" w:hAnsi="Times New Roman" w:cs="Times New Roman"/>
            <w:sz w:val="24"/>
            <w:szCs w:val="24"/>
          </w:rPr>
          <w:t>D</w:t>
        </w:r>
      </w:ins>
      <w:del w:id="448" w:author="Zhamangaraeva, Ayzhamal" w:date="2019-11-25T16:56:00Z">
        <w:r w:rsidRPr="00D31E57" w:rsidDel="00845EF7">
          <w:rPr>
            <w:rFonts w:ascii="Times New Roman" w:hAnsi="Times New Roman" w:cs="Times New Roman"/>
            <w:sz w:val="24"/>
            <w:szCs w:val="24"/>
            <w:rPrChange w:id="449" w:author="Zhamangaraeva, Ayzhamal" w:date="2019-11-25T16:53:00Z">
              <w:rPr>
                <w:sz w:val="24"/>
              </w:rPr>
            </w:rPrChange>
          </w:rPr>
          <w:delText>D, UH Main</w:delText>
        </w:r>
      </w:del>
      <w:r w:rsidRPr="00D31E57">
        <w:rPr>
          <w:rFonts w:ascii="Times New Roman" w:hAnsi="Times New Roman" w:cs="Times New Roman"/>
          <w:sz w:val="24"/>
          <w:szCs w:val="24"/>
          <w:rPrChange w:id="450" w:author="Zhamangaraeva, Ayzhamal" w:date="2019-11-25T16:53:00Z">
            <w:rPr>
              <w:sz w:val="24"/>
            </w:rPr>
          </w:rPrChange>
        </w:rPr>
        <w:br/>
        <w:t>The project managers are:</w:t>
      </w:r>
      <w:ins w:id="451" w:author="shaji eapen" w:date="2019-11-26T15:45:00Z">
        <w:r w:rsidR="00B93AFF">
          <w:rPr>
            <w:rFonts w:ascii="Times New Roman" w:hAnsi="Times New Roman" w:cs="Times New Roman"/>
            <w:sz w:val="24"/>
            <w:szCs w:val="24"/>
          </w:rPr>
          <w:t xml:space="preserve"> </w:t>
        </w:r>
      </w:ins>
      <w:del w:id="452" w:author="shaji eapen" w:date="2019-11-26T15:45:00Z">
        <w:r w:rsidRPr="00D31E57" w:rsidDel="00B93AFF">
          <w:rPr>
            <w:rFonts w:ascii="Times New Roman" w:hAnsi="Times New Roman" w:cs="Times New Roman"/>
            <w:sz w:val="24"/>
            <w:szCs w:val="24"/>
            <w:rPrChange w:id="453" w:author="Zhamangaraeva, Ayzhamal" w:date="2019-11-25T16:53:00Z">
              <w:rPr>
                <w:sz w:val="24"/>
              </w:rPr>
            </w:rPrChange>
          </w:rPr>
          <w:br/>
        </w:r>
      </w:del>
      <w:r w:rsidR="009A0704" w:rsidRPr="00D31E57">
        <w:rPr>
          <w:rFonts w:ascii="Times New Roman" w:hAnsi="Times New Roman" w:cs="Times New Roman"/>
          <w:sz w:val="24"/>
          <w:szCs w:val="24"/>
          <w:rPrChange w:id="454" w:author="Zhamangaraeva, Ayzhamal" w:date="2019-11-25T16:53:00Z">
            <w:rPr>
              <w:sz w:val="24"/>
            </w:rPr>
          </w:rPrChange>
        </w:rPr>
        <w:t>Ayzhamal</w:t>
      </w:r>
      <w:ins w:id="455" w:author="Zhamangaraeva, Ayzhamal" w:date="2019-11-25T16:56:00Z">
        <w:r w:rsidR="00845EF7">
          <w:rPr>
            <w:rFonts w:ascii="Times New Roman" w:hAnsi="Times New Roman" w:cs="Times New Roman"/>
            <w:sz w:val="24"/>
            <w:szCs w:val="24"/>
          </w:rPr>
          <w:t xml:space="preserve"> Zhamangaraeva</w:t>
        </w:r>
      </w:ins>
      <w:r w:rsidRPr="00D31E57">
        <w:rPr>
          <w:rFonts w:ascii="Times New Roman" w:hAnsi="Times New Roman" w:cs="Times New Roman"/>
          <w:sz w:val="24"/>
          <w:szCs w:val="24"/>
          <w:rPrChange w:id="456" w:author="Zhamangaraeva, Ayzhamal" w:date="2019-11-25T16:53:00Z">
            <w:rPr>
              <w:sz w:val="24"/>
            </w:rPr>
          </w:rPrChange>
        </w:rPr>
        <w:br/>
        <w:t>The Infrastructure team consists of:</w:t>
      </w:r>
      <w:r w:rsidRPr="00D31E57">
        <w:rPr>
          <w:rFonts w:ascii="Times New Roman" w:hAnsi="Times New Roman" w:cs="Times New Roman"/>
          <w:sz w:val="24"/>
          <w:szCs w:val="24"/>
          <w:rPrChange w:id="457" w:author="Zhamangaraeva, Ayzhamal" w:date="2019-11-25T16:53:00Z">
            <w:rPr>
              <w:sz w:val="24"/>
            </w:rPr>
          </w:rPrChange>
        </w:rPr>
        <w:br/>
        <w:t>Cesar</w:t>
      </w:r>
      <w:ins w:id="458" w:author="shaji eapen" w:date="2019-11-26T15:45:00Z">
        <w:r w:rsidR="00B93AFF">
          <w:rPr>
            <w:rFonts w:ascii="Times New Roman" w:hAnsi="Times New Roman" w:cs="Times New Roman"/>
            <w:sz w:val="24"/>
            <w:szCs w:val="24"/>
          </w:rPr>
          <w:t xml:space="preserve"> Rojas</w:t>
        </w:r>
      </w:ins>
      <w:r w:rsidRPr="00D31E57">
        <w:rPr>
          <w:rFonts w:ascii="Times New Roman" w:hAnsi="Times New Roman" w:cs="Times New Roman"/>
          <w:sz w:val="24"/>
          <w:szCs w:val="24"/>
          <w:rPrChange w:id="459" w:author="Zhamangaraeva, Ayzhamal" w:date="2019-11-25T16:53:00Z">
            <w:rPr>
              <w:sz w:val="24"/>
            </w:rPr>
          </w:rPrChange>
        </w:rPr>
        <w:t>, Shaun</w:t>
      </w:r>
      <w:ins w:id="460" w:author="shaji eapen" w:date="2019-11-26T15:45:00Z">
        <w:r w:rsidR="00B93AFF">
          <w:rPr>
            <w:rFonts w:ascii="Times New Roman" w:hAnsi="Times New Roman" w:cs="Times New Roman"/>
            <w:sz w:val="24"/>
            <w:szCs w:val="24"/>
          </w:rPr>
          <w:t xml:space="preserve"> </w:t>
        </w:r>
      </w:ins>
      <w:ins w:id="461" w:author="shaji eapen" w:date="2019-11-26T15:46:00Z">
        <w:r w:rsidR="00B93AFF">
          <w:rPr>
            <w:rFonts w:ascii="Times New Roman" w:hAnsi="Times New Roman" w:cs="Times New Roman"/>
            <w:sz w:val="24"/>
            <w:szCs w:val="24"/>
          </w:rPr>
          <w:t>Ijaz</w:t>
        </w:r>
      </w:ins>
      <w:r w:rsidRPr="00D31E57">
        <w:rPr>
          <w:rFonts w:ascii="Times New Roman" w:hAnsi="Times New Roman" w:cs="Times New Roman"/>
          <w:sz w:val="24"/>
          <w:szCs w:val="24"/>
          <w:rPrChange w:id="462" w:author="Zhamangaraeva, Ayzhamal" w:date="2019-11-25T16:53:00Z">
            <w:rPr>
              <w:sz w:val="24"/>
            </w:rPr>
          </w:rPrChange>
        </w:rPr>
        <w:t>, Alan</w:t>
      </w:r>
      <w:ins w:id="463" w:author="shaji eapen" w:date="2019-11-26T15:46:00Z">
        <w:r w:rsidR="00B93AFF">
          <w:rPr>
            <w:rFonts w:ascii="Times New Roman" w:hAnsi="Times New Roman" w:cs="Times New Roman"/>
            <w:sz w:val="24"/>
            <w:szCs w:val="24"/>
          </w:rPr>
          <w:t xml:space="preserve"> Mannamplackal</w:t>
        </w:r>
      </w:ins>
      <w:r w:rsidR="009A0704" w:rsidRPr="00D31E57">
        <w:rPr>
          <w:rFonts w:ascii="Times New Roman" w:hAnsi="Times New Roman" w:cs="Times New Roman"/>
          <w:sz w:val="24"/>
          <w:szCs w:val="24"/>
          <w:rPrChange w:id="464" w:author="Zhamangaraeva, Ayzhamal" w:date="2019-11-25T16:53:00Z">
            <w:rPr>
              <w:sz w:val="24"/>
            </w:rPr>
          </w:rPrChange>
        </w:rPr>
        <w:t xml:space="preserve">, </w:t>
      </w:r>
      <w:ins w:id="465" w:author="Zhamangaraeva, Ayzhamal" w:date="2019-11-25T16:56:00Z">
        <w:r w:rsidR="00845EF7">
          <w:rPr>
            <w:rFonts w:ascii="Times New Roman" w:hAnsi="Times New Roman" w:cs="Times New Roman"/>
            <w:sz w:val="24"/>
            <w:szCs w:val="24"/>
          </w:rPr>
          <w:t>B</w:t>
        </w:r>
      </w:ins>
      <w:del w:id="466" w:author="Zhamangaraeva, Ayzhamal" w:date="2019-11-25T16:56:00Z">
        <w:r w:rsidR="009A0704" w:rsidRPr="00D31E57" w:rsidDel="00845EF7">
          <w:rPr>
            <w:rFonts w:ascii="Times New Roman" w:hAnsi="Times New Roman" w:cs="Times New Roman"/>
            <w:sz w:val="24"/>
            <w:szCs w:val="24"/>
            <w:rPrChange w:id="467" w:author="Zhamangaraeva, Ayzhamal" w:date="2019-11-25T16:53:00Z">
              <w:rPr>
                <w:sz w:val="24"/>
              </w:rPr>
            </w:rPrChange>
          </w:rPr>
          <w:delText>b</w:delText>
        </w:r>
      </w:del>
      <w:r w:rsidR="009A0704" w:rsidRPr="00D31E57">
        <w:rPr>
          <w:rFonts w:ascii="Times New Roman" w:hAnsi="Times New Roman" w:cs="Times New Roman"/>
          <w:sz w:val="24"/>
          <w:szCs w:val="24"/>
          <w:rPrChange w:id="468" w:author="Zhamangaraeva, Ayzhamal" w:date="2019-11-25T16:53:00Z">
            <w:rPr>
              <w:sz w:val="24"/>
            </w:rPr>
          </w:rPrChange>
        </w:rPr>
        <w:t>rian</w:t>
      </w:r>
      <w:ins w:id="469" w:author="shaji eapen" w:date="2019-11-26T15:46:00Z">
        <w:r w:rsidR="00B93AFF">
          <w:rPr>
            <w:rFonts w:ascii="Times New Roman" w:hAnsi="Times New Roman" w:cs="Times New Roman"/>
            <w:sz w:val="24"/>
            <w:szCs w:val="24"/>
          </w:rPr>
          <w:t xml:space="preserve"> Mickens</w:t>
        </w:r>
      </w:ins>
      <w:ins w:id="470" w:author="Zhamangaraeva, Ayzhamal" w:date="2019-11-25T16:56:00Z">
        <w:del w:id="471" w:author="shaji eapen" w:date="2019-11-26T15:46:00Z">
          <w:r w:rsidR="00845EF7" w:rsidDel="00B93AFF">
            <w:rPr>
              <w:rFonts w:ascii="Times New Roman" w:hAnsi="Times New Roman" w:cs="Times New Roman"/>
              <w:sz w:val="24"/>
              <w:szCs w:val="24"/>
            </w:rPr>
            <w:delText xml:space="preserve"> </w:delText>
          </w:r>
        </w:del>
      </w:ins>
      <w:ins w:id="472" w:author="Zhamangaraeva, Ayzhamal" w:date="2019-11-25T16:57:00Z">
        <w:del w:id="473" w:author="shaji eapen" w:date="2019-11-26T15:46:00Z">
          <w:r w:rsidR="00982D9A" w:rsidDel="00B93AFF">
            <w:rPr>
              <w:rFonts w:ascii="Times New Roman" w:hAnsi="Times New Roman" w:cs="Times New Roman"/>
              <w:sz w:val="24"/>
              <w:szCs w:val="24"/>
            </w:rPr>
            <w:delText>Put all Last Names (Find int in GroupMe chat)</w:delText>
          </w:r>
        </w:del>
      </w:ins>
    </w:p>
    <w:p w14:paraId="495DD90F" w14:textId="3889C6C5" w:rsidR="002E57D0" w:rsidRDefault="002E57D0" w:rsidP="00E90E67">
      <w:pPr>
        <w:rPr>
          <w:ins w:id="474" w:author="shaji eapen" w:date="2019-11-26T15:46:00Z"/>
          <w:rFonts w:ascii="Times New Roman" w:hAnsi="Times New Roman" w:cs="Times New Roman"/>
          <w:sz w:val="24"/>
          <w:szCs w:val="24"/>
        </w:rPr>
      </w:pPr>
    </w:p>
    <w:p w14:paraId="189B41DF" w14:textId="77777777" w:rsidR="00B93AFF" w:rsidRPr="00D31E57" w:rsidRDefault="00B93AFF" w:rsidP="00E90E67">
      <w:pPr>
        <w:rPr>
          <w:rFonts w:ascii="Times New Roman" w:hAnsi="Times New Roman" w:cs="Times New Roman"/>
          <w:sz w:val="24"/>
          <w:szCs w:val="24"/>
          <w:rPrChange w:id="475" w:author="Zhamangaraeva, Ayzhamal" w:date="2019-11-25T16:53:00Z">
            <w:rPr/>
          </w:rPrChange>
        </w:rPr>
      </w:pPr>
    </w:p>
    <w:p w14:paraId="69CDD53E" w14:textId="106DED25" w:rsidR="002E57D0" w:rsidRPr="00C77CAA" w:rsidRDefault="002E57D0" w:rsidP="002E57D0">
      <w:pPr>
        <w:pStyle w:val="Heading2"/>
        <w:rPr>
          <w:szCs w:val="24"/>
        </w:rPr>
      </w:pPr>
      <w:r w:rsidRPr="00D31E57">
        <w:rPr>
          <w:szCs w:val="24"/>
        </w:rPr>
        <w:t>2.4 Project Responsibilities</w:t>
      </w:r>
    </w:p>
    <w:tbl>
      <w:tblPr>
        <w:tblStyle w:val="TableGrid"/>
        <w:tblW w:w="0" w:type="auto"/>
        <w:tblLook w:val="04A0" w:firstRow="1" w:lastRow="0" w:firstColumn="1" w:lastColumn="0" w:noHBand="0" w:noVBand="1"/>
      </w:tblPr>
      <w:tblGrid>
        <w:gridCol w:w="1739"/>
        <w:gridCol w:w="4508"/>
        <w:gridCol w:w="3103"/>
      </w:tblGrid>
      <w:tr w:rsidR="00D037EB" w:rsidRPr="00D31E57" w14:paraId="49E83AE6" w14:textId="77777777" w:rsidTr="009A0704">
        <w:tc>
          <w:tcPr>
            <w:tcW w:w="1739" w:type="dxa"/>
          </w:tcPr>
          <w:p w14:paraId="0F4CFF1F" w14:textId="77777777" w:rsidR="00D037EB" w:rsidRPr="00D31E57" w:rsidRDefault="00D037EB" w:rsidP="007350E7">
            <w:pPr>
              <w:spacing w:before="120"/>
              <w:rPr>
                <w:rFonts w:ascii="Times New Roman" w:hAnsi="Times New Roman" w:cs="Times New Roman"/>
                <w:sz w:val="24"/>
                <w:szCs w:val="24"/>
                <w:rPrChange w:id="476" w:author="Zhamangaraeva, Ayzhamal" w:date="2019-11-25T16:53:00Z">
                  <w:rPr>
                    <w:sz w:val="24"/>
                  </w:rPr>
                </w:rPrChange>
              </w:rPr>
            </w:pPr>
            <w:r w:rsidRPr="00D31E57">
              <w:rPr>
                <w:rFonts w:ascii="Times New Roman" w:hAnsi="Times New Roman" w:cs="Times New Roman"/>
                <w:sz w:val="24"/>
                <w:szCs w:val="24"/>
                <w:rPrChange w:id="477" w:author="Zhamangaraeva, Ayzhamal" w:date="2019-11-25T16:53:00Z">
                  <w:rPr>
                    <w:sz w:val="24"/>
                  </w:rPr>
                </w:rPrChange>
              </w:rPr>
              <w:t>Role</w:t>
            </w:r>
          </w:p>
        </w:tc>
        <w:tc>
          <w:tcPr>
            <w:tcW w:w="4508" w:type="dxa"/>
          </w:tcPr>
          <w:p w14:paraId="17E40854" w14:textId="77777777" w:rsidR="00D037EB" w:rsidRPr="00D31E57" w:rsidRDefault="00D037EB" w:rsidP="007350E7">
            <w:pPr>
              <w:spacing w:before="120"/>
              <w:rPr>
                <w:rFonts w:ascii="Times New Roman" w:hAnsi="Times New Roman" w:cs="Times New Roman"/>
                <w:sz w:val="24"/>
                <w:szCs w:val="24"/>
                <w:rPrChange w:id="478" w:author="Zhamangaraeva, Ayzhamal" w:date="2019-11-25T16:53:00Z">
                  <w:rPr>
                    <w:sz w:val="24"/>
                  </w:rPr>
                </w:rPrChange>
              </w:rPr>
            </w:pPr>
            <w:r w:rsidRPr="00D31E57">
              <w:rPr>
                <w:rFonts w:ascii="Times New Roman" w:hAnsi="Times New Roman" w:cs="Times New Roman"/>
                <w:sz w:val="24"/>
                <w:szCs w:val="24"/>
                <w:rPrChange w:id="479" w:author="Zhamangaraeva, Ayzhamal" w:date="2019-11-25T16:53:00Z">
                  <w:rPr>
                    <w:sz w:val="24"/>
                  </w:rPr>
                </w:rPrChange>
              </w:rPr>
              <w:t>Description</w:t>
            </w:r>
          </w:p>
        </w:tc>
        <w:tc>
          <w:tcPr>
            <w:tcW w:w="3103" w:type="dxa"/>
          </w:tcPr>
          <w:p w14:paraId="22203D9B" w14:textId="77777777" w:rsidR="00D037EB" w:rsidRPr="00D31E57" w:rsidRDefault="00D037EB" w:rsidP="007350E7">
            <w:pPr>
              <w:spacing w:before="120"/>
              <w:rPr>
                <w:rFonts w:ascii="Times New Roman" w:hAnsi="Times New Roman" w:cs="Times New Roman"/>
                <w:sz w:val="24"/>
                <w:szCs w:val="24"/>
                <w:rPrChange w:id="480" w:author="Zhamangaraeva, Ayzhamal" w:date="2019-11-25T16:53:00Z">
                  <w:rPr>
                    <w:sz w:val="24"/>
                  </w:rPr>
                </w:rPrChange>
              </w:rPr>
            </w:pPr>
            <w:r w:rsidRPr="00D31E57">
              <w:rPr>
                <w:rFonts w:ascii="Times New Roman" w:hAnsi="Times New Roman" w:cs="Times New Roman"/>
                <w:sz w:val="24"/>
                <w:szCs w:val="24"/>
                <w:rPrChange w:id="481" w:author="Zhamangaraeva, Ayzhamal" w:date="2019-11-25T16:53:00Z">
                  <w:rPr>
                    <w:sz w:val="24"/>
                  </w:rPr>
                </w:rPrChange>
              </w:rPr>
              <w:t>Person</w:t>
            </w:r>
          </w:p>
        </w:tc>
      </w:tr>
      <w:tr w:rsidR="00D037EB" w:rsidRPr="00D31E57" w14:paraId="68722785" w14:textId="77777777" w:rsidTr="009A0704">
        <w:tc>
          <w:tcPr>
            <w:tcW w:w="1739" w:type="dxa"/>
          </w:tcPr>
          <w:p w14:paraId="6D28705B" w14:textId="77777777" w:rsidR="00D037EB" w:rsidRPr="00D31E57" w:rsidRDefault="00D037EB" w:rsidP="007350E7">
            <w:pPr>
              <w:spacing w:before="120"/>
              <w:rPr>
                <w:rFonts w:ascii="Times New Roman" w:hAnsi="Times New Roman" w:cs="Times New Roman"/>
                <w:sz w:val="24"/>
                <w:szCs w:val="24"/>
                <w:rPrChange w:id="482" w:author="Zhamangaraeva, Ayzhamal" w:date="2019-11-25T16:53:00Z">
                  <w:rPr>
                    <w:sz w:val="24"/>
                  </w:rPr>
                </w:rPrChange>
              </w:rPr>
            </w:pPr>
            <w:r w:rsidRPr="00D31E57">
              <w:rPr>
                <w:rFonts w:ascii="Times New Roman" w:hAnsi="Times New Roman" w:cs="Times New Roman"/>
                <w:sz w:val="24"/>
                <w:szCs w:val="24"/>
                <w:rPrChange w:id="483" w:author="Zhamangaraeva, Ayzhamal" w:date="2019-11-25T16:53:00Z">
                  <w:rPr>
                    <w:sz w:val="24"/>
                  </w:rPr>
                </w:rPrChange>
              </w:rPr>
              <w:t>Team Manager</w:t>
            </w:r>
          </w:p>
        </w:tc>
        <w:tc>
          <w:tcPr>
            <w:tcW w:w="4508" w:type="dxa"/>
          </w:tcPr>
          <w:p w14:paraId="436B34FD" w14:textId="77777777" w:rsidR="00D037EB" w:rsidRPr="00D31E57" w:rsidRDefault="00D037EB" w:rsidP="007350E7">
            <w:pPr>
              <w:spacing w:before="120"/>
              <w:rPr>
                <w:rFonts w:ascii="Times New Roman" w:hAnsi="Times New Roman" w:cs="Times New Roman"/>
                <w:sz w:val="24"/>
                <w:szCs w:val="24"/>
                <w:rPrChange w:id="484" w:author="Zhamangaraeva, Ayzhamal" w:date="2019-11-25T16:53:00Z">
                  <w:rPr>
                    <w:sz w:val="24"/>
                  </w:rPr>
                </w:rPrChange>
              </w:rPr>
            </w:pPr>
            <w:r w:rsidRPr="00D31E57">
              <w:rPr>
                <w:rFonts w:ascii="Times New Roman" w:hAnsi="Times New Roman" w:cs="Times New Roman"/>
                <w:sz w:val="24"/>
                <w:szCs w:val="24"/>
                <w:rPrChange w:id="485" w:author="Zhamangaraeva, Ayzhamal" w:date="2019-11-25T16:53:00Z">
                  <w:rPr>
                    <w:sz w:val="24"/>
                  </w:rPr>
                </w:rPrChange>
              </w:rPr>
              <w:t xml:space="preserve">Responsible for defining and controlling project work activities and schedules.  </w:t>
            </w:r>
          </w:p>
        </w:tc>
        <w:tc>
          <w:tcPr>
            <w:tcW w:w="3103" w:type="dxa"/>
          </w:tcPr>
          <w:p w14:paraId="02DCB757" w14:textId="66E21DC1" w:rsidR="00D037EB" w:rsidRPr="00D31E57" w:rsidRDefault="009A0704" w:rsidP="007350E7">
            <w:pPr>
              <w:spacing w:before="120"/>
              <w:rPr>
                <w:rFonts w:ascii="Times New Roman" w:hAnsi="Times New Roman" w:cs="Times New Roman"/>
                <w:sz w:val="24"/>
                <w:szCs w:val="24"/>
                <w:rPrChange w:id="486" w:author="Zhamangaraeva, Ayzhamal" w:date="2019-11-25T16:53:00Z">
                  <w:rPr>
                    <w:sz w:val="24"/>
                  </w:rPr>
                </w:rPrChange>
              </w:rPr>
            </w:pPr>
            <w:r w:rsidRPr="00D31E57">
              <w:rPr>
                <w:rFonts w:ascii="Times New Roman" w:hAnsi="Times New Roman" w:cs="Times New Roman"/>
                <w:sz w:val="24"/>
                <w:szCs w:val="24"/>
                <w:rPrChange w:id="487" w:author="Zhamangaraeva, Ayzhamal" w:date="2019-11-25T16:53:00Z">
                  <w:rPr>
                    <w:sz w:val="24"/>
                  </w:rPr>
                </w:rPrChange>
              </w:rPr>
              <w:t>Ayzhamal</w:t>
            </w:r>
            <w:ins w:id="488" w:author="Zhamangaraeva, Ayzhamal" w:date="2019-11-25T16:57:00Z">
              <w:r w:rsidR="0004037C">
                <w:rPr>
                  <w:rFonts w:ascii="Times New Roman" w:hAnsi="Times New Roman" w:cs="Times New Roman"/>
                  <w:sz w:val="24"/>
                  <w:szCs w:val="24"/>
                </w:rPr>
                <w:t xml:space="preserve"> Zhamangaraeva</w:t>
              </w:r>
            </w:ins>
          </w:p>
        </w:tc>
      </w:tr>
      <w:tr w:rsidR="00D037EB" w:rsidRPr="00D31E57" w14:paraId="64DE7A99" w14:textId="77777777" w:rsidTr="009A0704">
        <w:tc>
          <w:tcPr>
            <w:tcW w:w="1739" w:type="dxa"/>
          </w:tcPr>
          <w:p w14:paraId="7E630BE1" w14:textId="77777777" w:rsidR="00D037EB" w:rsidRPr="00D31E57" w:rsidRDefault="00D037EB" w:rsidP="007350E7">
            <w:pPr>
              <w:spacing w:before="120"/>
              <w:rPr>
                <w:rFonts w:ascii="Times New Roman" w:hAnsi="Times New Roman" w:cs="Times New Roman"/>
                <w:sz w:val="24"/>
                <w:szCs w:val="24"/>
                <w:rPrChange w:id="489" w:author="Zhamangaraeva, Ayzhamal" w:date="2019-11-25T16:53:00Z">
                  <w:rPr>
                    <w:sz w:val="24"/>
                  </w:rPr>
                </w:rPrChange>
              </w:rPr>
            </w:pPr>
            <w:r w:rsidRPr="00D31E57">
              <w:rPr>
                <w:rFonts w:ascii="Times New Roman" w:hAnsi="Times New Roman" w:cs="Times New Roman"/>
                <w:sz w:val="24"/>
                <w:szCs w:val="24"/>
                <w:rPrChange w:id="490" w:author="Zhamangaraeva, Ayzhamal" w:date="2019-11-25T16:53:00Z">
                  <w:rPr>
                    <w:sz w:val="24"/>
                  </w:rPr>
                </w:rPrChange>
              </w:rPr>
              <w:t>Developer</w:t>
            </w:r>
          </w:p>
        </w:tc>
        <w:tc>
          <w:tcPr>
            <w:tcW w:w="4508" w:type="dxa"/>
          </w:tcPr>
          <w:p w14:paraId="38CBC388" w14:textId="0E21435A" w:rsidR="00D037EB" w:rsidRPr="00D31E57" w:rsidRDefault="009A0704" w:rsidP="007350E7">
            <w:pPr>
              <w:spacing w:before="120"/>
              <w:rPr>
                <w:rFonts w:ascii="Times New Roman" w:hAnsi="Times New Roman" w:cs="Times New Roman"/>
                <w:sz w:val="24"/>
                <w:szCs w:val="24"/>
                <w:rPrChange w:id="491" w:author="Zhamangaraeva, Ayzhamal" w:date="2019-11-25T16:53:00Z">
                  <w:rPr>
                    <w:sz w:val="24"/>
                  </w:rPr>
                </w:rPrChange>
              </w:rPr>
            </w:pPr>
            <w:r w:rsidRPr="00D31E57">
              <w:rPr>
                <w:rFonts w:ascii="Times New Roman" w:hAnsi="Times New Roman" w:cs="Times New Roman"/>
                <w:sz w:val="24"/>
                <w:szCs w:val="24"/>
                <w:rPrChange w:id="492" w:author="Zhamangaraeva, Ayzhamal" w:date="2019-11-25T16:53:00Z">
                  <w:rPr>
                    <w:sz w:val="24"/>
                  </w:rPr>
                </w:rPrChange>
              </w:rPr>
              <w:t>Responsible for the front and some back end of the project. All around developers to aid the project lead</w:t>
            </w:r>
          </w:p>
        </w:tc>
        <w:tc>
          <w:tcPr>
            <w:tcW w:w="3103" w:type="dxa"/>
          </w:tcPr>
          <w:p w14:paraId="7C18F791" w14:textId="659250EC" w:rsidR="00D037EB" w:rsidRPr="00D31E57" w:rsidRDefault="00B93AFF" w:rsidP="007350E7">
            <w:pPr>
              <w:spacing w:before="120"/>
              <w:rPr>
                <w:rFonts w:ascii="Times New Roman" w:hAnsi="Times New Roman" w:cs="Times New Roman"/>
                <w:sz w:val="24"/>
                <w:szCs w:val="24"/>
                <w:rPrChange w:id="493" w:author="Zhamangaraeva, Ayzhamal" w:date="2019-11-25T16:53:00Z">
                  <w:rPr>
                    <w:sz w:val="24"/>
                  </w:rPr>
                </w:rPrChange>
              </w:rPr>
            </w:pPr>
            <w:ins w:id="494" w:author="shaji eapen" w:date="2019-11-26T15:47:00Z">
              <w:r w:rsidRPr="00E42B2A">
                <w:rPr>
                  <w:rFonts w:ascii="Times New Roman" w:hAnsi="Times New Roman" w:cs="Times New Roman"/>
                  <w:sz w:val="24"/>
                  <w:szCs w:val="24"/>
                </w:rPr>
                <w:t>Ayzhamal</w:t>
              </w:r>
              <w:r>
                <w:rPr>
                  <w:rFonts w:ascii="Times New Roman" w:hAnsi="Times New Roman" w:cs="Times New Roman"/>
                  <w:sz w:val="24"/>
                  <w:szCs w:val="24"/>
                </w:rPr>
                <w:t xml:space="preserve"> Zhamangaraev</w:t>
              </w:r>
              <w:r>
                <w:rPr>
                  <w:rFonts w:ascii="Times New Roman" w:hAnsi="Times New Roman" w:cs="Times New Roman"/>
                  <w:sz w:val="24"/>
                  <w:szCs w:val="24"/>
                </w:rPr>
                <w:t xml:space="preserve">, </w:t>
              </w:r>
            </w:ins>
            <w:r w:rsidR="00D037EB" w:rsidRPr="00D31E57">
              <w:rPr>
                <w:rFonts w:ascii="Times New Roman" w:hAnsi="Times New Roman" w:cs="Times New Roman"/>
                <w:sz w:val="24"/>
                <w:szCs w:val="24"/>
                <w:rPrChange w:id="495" w:author="Zhamangaraeva, Ayzhamal" w:date="2019-11-25T16:53:00Z">
                  <w:rPr>
                    <w:sz w:val="24"/>
                  </w:rPr>
                </w:rPrChange>
              </w:rPr>
              <w:t>Brian</w:t>
            </w:r>
            <w:ins w:id="496" w:author="shaji eapen" w:date="2019-11-26T15:46:00Z">
              <w:r>
                <w:rPr>
                  <w:rFonts w:ascii="Times New Roman" w:hAnsi="Times New Roman" w:cs="Times New Roman"/>
                  <w:sz w:val="24"/>
                  <w:szCs w:val="24"/>
                </w:rPr>
                <w:t xml:space="preserve"> Mickens</w:t>
              </w:r>
            </w:ins>
            <w:r w:rsidR="00D037EB" w:rsidRPr="00D31E57">
              <w:rPr>
                <w:rFonts w:ascii="Times New Roman" w:hAnsi="Times New Roman" w:cs="Times New Roman"/>
                <w:sz w:val="24"/>
                <w:szCs w:val="24"/>
                <w:rPrChange w:id="497" w:author="Zhamangaraeva, Ayzhamal" w:date="2019-11-25T16:53:00Z">
                  <w:rPr>
                    <w:sz w:val="24"/>
                  </w:rPr>
                </w:rPrChange>
              </w:rPr>
              <w:t>, Shaun</w:t>
            </w:r>
            <w:ins w:id="498" w:author="Zhamangaraeva, Ayzhamal" w:date="2019-11-25T16:57:00Z">
              <w:r w:rsidR="0004037C">
                <w:rPr>
                  <w:rFonts w:ascii="Times New Roman" w:hAnsi="Times New Roman" w:cs="Times New Roman"/>
                  <w:sz w:val="24"/>
                  <w:szCs w:val="24"/>
                </w:rPr>
                <w:t xml:space="preserve"> </w:t>
              </w:r>
            </w:ins>
            <w:ins w:id="499" w:author="shaji eapen" w:date="2019-11-26T15:47:00Z">
              <w:r>
                <w:rPr>
                  <w:rFonts w:ascii="Times New Roman" w:hAnsi="Times New Roman" w:cs="Times New Roman"/>
                  <w:sz w:val="24"/>
                  <w:szCs w:val="24"/>
                </w:rPr>
                <w:t>Ijaz</w:t>
              </w:r>
            </w:ins>
            <w:ins w:id="500" w:author="Zhamangaraeva, Ayzhamal" w:date="2019-11-25T16:57:00Z">
              <w:del w:id="501" w:author="shaji eapen" w:date="2019-11-26T15:46:00Z">
                <w:r w:rsidR="0004037C" w:rsidDel="00B93AFF">
                  <w:rPr>
                    <w:rFonts w:ascii="Times New Roman" w:hAnsi="Times New Roman" w:cs="Times New Roman"/>
                    <w:sz w:val="24"/>
                    <w:szCs w:val="24"/>
                  </w:rPr>
                  <w:delText xml:space="preserve">+last names </w:delText>
                </w:r>
              </w:del>
            </w:ins>
          </w:p>
        </w:tc>
      </w:tr>
      <w:tr w:rsidR="00D037EB" w:rsidRPr="00D31E57" w14:paraId="682DB30A" w14:textId="77777777" w:rsidTr="009A0704">
        <w:tc>
          <w:tcPr>
            <w:tcW w:w="1739" w:type="dxa"/>
          </w:tcPr>
          <w:p w14:paraId="4612226A" w14:textId="77777777" w:rsidR="00D037EB" w:rsidRPr="00D31E57" w:rsidRDefault="00D037EB" w:rsidP="007350E7">
            <w:pPr>
              <w:spacing w:before="120"/>
              <w:rPr>
                <w:rFonts w:ascii="Times New Roman" w:hAnsi="Times New Roman" w:cs="Times New Roman"/>
                <w:sz w:val="24"/>
                <w:szCs w:val="24"/>
                <w:rPrChange w:id="502" w:author="Zhamangaraeva, Ayzhamal" w:date="2019-11-25T16:53:00Z">
                  <w:rPr>
                    <w:sz w:val="24"/>
                  </w:rPr>
                </w:rPrChange>
              </w:rPr>
            </w:pPr>
            <w:r w:rsidRPr="00D31E57">
              <w:rPr>
                <w:rFonts w:ascii="Times New Roman" w:hAnsi="Times New Roman" w:cs="Times New Roman"/>
                <w:sz w:val="24"/>
                <w:szCs w:val="24"/>
                <w:rPrChange w:id="503" w:author="Zhamangaraeva, Ayzhamal" w:date="2019-11-25T16:53:00Z">
                  <w:rPr>
                    <w:sz w:val="24"/>
                  </w:rPr>
                </w:rPrChange>
              </w:rPr>
              <w:t xml:space="preserve">Tester </w:t>
            </w:r>
          </w:p>
        </w:tc>
        <w:tc>
          <w:tcPr>
            <w:tcW w:w="4508" w:type="dxa"/>
          </w:tcPr>
          <w:p w14:paraId="40BF0663" w14:textId="724D7895" w:rsidR="00D037EB" w:rsidRPr="00D31E57" w:rsidRDefault="00D037EB" w:rsidP="007350E7">
            <w:pPr>
              <w:spacing w:before="120"/>
              <w:rPr>
                <w:rFonts w:ascii="Times New Roman" w:hAnsi="Times New Roman" w:cs="Times New Roman"/>
                <w:sz w:val="24"/>
                <w:szCs w:val="24"/>
                <w:rPrChange w:id="504" w:author="Zhamangaraeva, Ayzhamal" w:date="2019-11-25T16:53:00Z">
                  <w:rPr>
                    <w:sz w:val="24"/>
                  </w:rPr>
                </w:rPrChange>
              </w:rPr>
            </w:pPr>
            <w:r w:rsidRPr="00D31E57">
              <w:rPr>
                <w:rFonts w:ascii="Times New Roman" w:hAnsi="Times New Roman" w:cs="Times New Roman"/>
                <w:sz w:val="24"/>
                <w:szCs w:val="24"/>
                <w:rPrChange w:id="505" w:author="Zhamangaraeva, Ayzhamal" w:date="2019-11-25T16:53:00Z">
                  <w:rPr>
                    <w:sz w:val="24"/>
                  </w:rPr>
                </w:rPrChange>
              </w:rPr>
              <w:t xml:space="preserve">Responsible for identifying the risks likely to compromise the project success, also </w:t>
            </w:r>
            <w:r w:rsidR="009A0704" w:rsidRPr="00D31E57">
              <w:rPr>
                <w:rFonts w:ascii="Times New Roman" w:hAnsi="Times New Roman" w:cs="Times New Roman"/>
                <w:sz w:val="24"/>
                <w:szCs w:val="24"/>
                <w:rPrChange w:id="506" w:author="Zhamangaraeva, Ayzhamal" w:date="2019-11-25T16:53:00Z">
                  <w:rPr>
                    <w:sz w:val="24"/>
                  </w:rPr>
                </w:rPrChange>
              </w:rPr>
              <w:t>making sure that</w:t>
            </w:r>
            <w:r w:rsidRPr="00D31E57">
              <w:rPr>
                <w:rFonts w:ascii="Times New Roman" w:hAnsi="Times New Roman" w:cs="Times New Roman"/>
                <w:sz w:val="24"/>
                <w:szCs w:val="24"/>
                <w:rPrChange w:id="507" w:author="Zhamangaraeva, Ayzhamal" w:date="2019-11-25T16:53:00Z">
                  <w:rPr>
                    <w:sz w:val="24"/>
                  </w:rPr>
                </w:rPrChange>
              </w:rPr>
              <w:t xml:space="preserve"> the project is working properly</w:t>
            </w:r>
          </w:p>
        </w:tc>
        <w:tc>
          <w:tcPr>
            <w:tcW w:w="3103" w:type="dxa"/>
          </w:tcPr>
          <w:p w14:paraId="7B64E18C" w14:textId="0C94FD05" w:rsidR="00D037EB" w:rsidRPr="00D31E57" w:rsidRDefault="00D037EB" w:rsidP="007350E7">
            <w:pPr>
              <w:spacing w:before="120"/>
              <w:rPr>
                <w:rFonts w:ascii="Times New Roman" w:hAnsi="Times New Roman" w:cs="Times New Roman"/>
                <w:sz w:val="24"/>
                <w:szCs w:val="24"/>
                <w:rPrChange w:id="508" w:author="Zhamangaraeva, Ayzhamal" w:date="2019-11-25T16:53:00Z">
                  <w:rPr>
                    <w:sz w:val="24"/>
                  </w:rPr>
                </w:rPrChange>
              </w:rPr>
            </w:pPr>
            <w:r w:rsidRPr="00D31E57">
              <w:rPr>
                <w:rFonts w:ascii="Times New Roman" w:hAnsi="Times New Roman" w:cs="Times New Roman"/>
                <w:sz w:val="24"/>
                <w:szCs w:val="24"/>
                <w:rPrChange w:id="509" w:author="Zhamangaraeva, Ayzhamal" w:date="2019-11-25T16:53:00Z">
                  <w:rPr>
                    <w:sz w:val="24"/>
                  </w:rPr>
                </w:rPrChange>
              </w:rPr>
              <w:t>Alan</w:t>
            </w:r>
            <w:ins w:id="510" w:author="shaji eapen" w:date="2019-11-26T15:47:00Z">
              <w:r w:rsidR="00B93AFF">
                <w:rPr>
                  <w:rFonts w:ascii="Times New Roman" w:hAnsi="Times New Roman" w:cs="Times New Roman"/>
                  <w:sz w:val="24"/>
                  <w:szCs w:val="24"/>
                </w:rPr>
                <w:t xml:space="preserve"> Mannamplackal</w:t>
              </w:r>
            </w:ins>
            <w:r w:rsidRPr="00D31E57">
              <w:rPr>
                <w:rFonts w:ascii="Times New Roman" w:hAnsi="Times New Roman" w:cs="Times New Roman"/>
                <w:sz w:val="24"/>
                <w:szCs w:val="24"/>
                <w:rPrChange w:id="511" w:author="Zhamangaraeva, Ayzhamal" w:date="2019-11-25T16:53:00Z">
                  <w:rPr>
                    <w:sz w:val="24"/>
                  </w:rPr>
                </w:rPrChange>
              </w:rPr>
              <w:t>, Shaun</w:t>
            </w:r>
            <w:ins w:id="512" w:author="shaji eapen" w:date="2019-11-26T15:47:00Z">
              <w:r w:rsidR="00B93AFF">
                <w:rPr>
                  <w:rFonts w:ascii="Times New Roman" w:hAnsi="Times New Roman" w:cs="Times New Roman"/>
                  <w:sz w:val="24"/>
                  <w:szCs w:val="24"/>
                </w:rPr>
                <w:t xml:space="preserve"> Ijaz</w:t>
              </w:r>
            </w:ins>
            <w:r w:rsidRPr="00D31E57">
              <w:rPr>
                <w:rFonts w:ascii="Times New Roman" w:hAnsi="Times New Roman" w:cs="Times New Roman"/>
                <w:sz w:val="24"/>
                <w:szCs w:val="24"/>
                <w:rPrChange w:id="513" w:author="Zhamangaraeva, Ayzhamal" w:date="2019-11-25T16:53:00Z">
                  <w:rPr>
                    <w:sz w:val="24"/>
                  </w:rPr>
                </w:rPrChange>
              </w:rPr>
              <w:t>, Cesar</w:t>
            </w:r>
            <w:ins w:id="514" w:author="shaji eapen" w:date="2019-11-26T15:47:00Z">
              <w:r w:rsidR="00B93AFF">
                <w:rPr>
                  <w:rFonts w:ascii="Times New Roman" w:hAnsi="Times New Roman" w:cs="Times New Roman"/>
                  <w:sz w:val="24"/>
                  <w:szCs w:val="24"/>
                </w:rPr>
                <w:t xml:space="preserve"> Rojas</w:t>
              </w:r>
            </w:ins>
          </w:p>
        </w:tc>
      </w:tr>
      <w:tr w:rsidR="00D037EB" w:rsidRPr="00D31E57" w14:paraId="609DA609" w14:textId="77777777" w:rsidTr="009A0704">
        <w:tc>
          <w:tcPr>
            <w:tcW w:w="1739" w:type="dxa"/>
          </w:tcPr>
          <w:p w14:paraId="3C3A7826" w14:textId="77777777" w:rsidR="00D037EB" w:rsidRPr="00D31E57" w:rsidRDefault="00D037EB" w:rsidP="007350E7">
            <w:pPr>
              <w:spacing w:before="120"/>
              <w:rPr>
                <w:rFonts w:ascii="Times New Roman" w:hAnsi="Times New Roman" w:cs="Times New Roman"/>
                <w:sz w:val="24"/>
                <w:szCs w:val="24"/>
                <w:rPrChange w:id="515" w:author="Zhamangaraeva, Ayzhamal" w:date="2019-11-25T16:53:00Z">
                  <w:rPr>
                    <w:sz w:val="24"/>
                  </w:rPr>
                </w:rPrChange>
              </w:rPr>
            </w:pPr>
            <w:r w:rsidRPr="00D31E57">
              <w:rPr>
                <w:rFonts w:ascii="Times New Roman" w:hAnsi="Times New Roman" w:cs="Times New Roman"/>
                <w:sz w:val="24"/>
                <w:szCs w:val="24"/>
                <w:rPrChange w:id="516" w:author="Zhamangaraeva, Ayzhamal" w:date="2019-11-25T16:53:00Z">
                  <w:rPr>
                    <w:sz w:val="24"/>
                  </w:rPr>
                </w:rPrChange>
              </w:rPr>
              <w:t>Documentation</w:t>
            </w:r>
          </w:p>
        </w:tc>
        <w:tc>
          <w:tcPr>
            <w:tcW w:w="4508" w:type="dxa"/>
          </w:tcPr>
          <w:p w14:paraId="2A202AC3" w14:textId="1ECB3AC4" w:rsidR="00D037EB" w:rsidRPr="00D31E57" w:rsidRDefault="00D037EB" w:rsidP="007350E7">
            <w:pPr>
              <w:spacing w:before="120"/>
              <w:rPr>
                <w:rFonts w:ascii="Times New Roman" w:hAnsi="Times New Roman" w:cs="Times New Roman"/>
                <w:sz w:val="24"/>
                <w:szCs w:val="24"/>
                <w:rPrChange w:id="517" w:author="Zhamangaraeva, Ayzhamal" w:date="2019-11-25T16:53:00Z">
                  <w:rPr>
                    <w:sz w:val="24"/>
                  </w:rPr>
                </w:rPrChange>
              </w:rPr>
            </w:pPr>
            <w:r w:rsidRPr="00D31E57">
              <w:rPr>
                <w:rFonts w:ascii="Times New Roman" w:hAnsi="Times New Roman" w:cs="Times New Roman"/>
                <w:sz w:val="24"/>
                <w:szCs w:val="24"/>
                <w:rPrChange w:id="518" w:author="Zhamangaraeva, Ayzhamal" w:date="2019-11-25T16:53:00Z">
                  <w:rPr>
                    <w:sz w:val="24"/>
                  </w:rPr>
                </w:rPrChange>
              </w:rPr>
              <w:t>Creates a sub-discipline of project management in which software projects</w:t>
            </w:r>
            <w:ins w:id="519" w:author="shaji eapen" w:date="2019-11-26T15:52:00Z">
              <w:r w:rsidR="00B93AFF">
                <w:rPr>
                  <w:rFonts w:ascii="Times New Roman" w:hAnsi="Times New Roman" w:cs="Times New Roman"/>
                  <w:sz w:val="24"/>
                  <w:szCs w:val="24"/>
                </w:rPr>
                <w:t xml:space="preserve"> is</w:t>
              </w:r>
            </w:ins>
            <w:del w:id="520" w:author="shaji eapen" w:date="2019-11-26T15:52:00Z">
              <w:r w:rsidRPr="00D31E57" w:rsidDel="00B93AFF">
                <w:rPr>
                  <w:rFonts w:ascii="Times New Roman" w:hAnsi="Times New Roman" w:cs="Times New Roman"/>
                  <w:sz w:val="24"/>
                  <w:szCs w:val="24"/>
                  <w:rPrChange w:id="521" w:author="Zhamangaraeva, Ayzhamal" w:date="2019-11-25T16:53:00Z">
                    <w:rPr>
                      <w:sz w:val="24"/>
                    </w:rPr>
                  </w:rPrChange>
                </w:rPr>
                <w:delText xml:space="preserve"> are</w:delText>
              </w:r>
            </w:del>
            <w:r w:rsidRPr="00D31E57">
              <w:rPr>
                <w:rFonts w:ascii="Times New Roman" w:hAnsi="Times New Roman" w:cs="Times New Roman"/>
                <w:sz w:val="24"/>
                <w:szCs w:val="24"/>
                <w:rPrChange w:id="522" w:author="Zhamangaraeva, Ayzhamal" w:date="2019-11-25T16:53:00Z">
                  <w:rPr>
                    <w:sz w:val="24"/>
                  </w:rPr>
                </w:rPrChange>
              </w:rPr>
              <w:t xml:space="preserve"> planned and implemented</w:t>
            </w:r>
          </w:p>
        </w:tc>
        <w:tc>
          <w:tcPr>
            <w:tcW w:w="3103" w:type="dxa"/>
          </w:tcPr>
          <w:p w14:paraId="2F155654" w14:textId="3B4A9A25" w:rsidR="00D037EB" w:rsidRPr="00D31E57" w:rsidRDefault="00D037EB" w:rsidP="007350E7">
            <w:pPr>
              <w:spacing w:before="120"/>
              <w:rPr>
                <w:rFonts w:ascii="Times New Roman" w:hAnsi="Times New Roman" w:cs="Times New Roman"/>
                <w:sz w:val="24"/>
                <w:szCs w:val="24"/>
                <w:rPrChange w:id="523" w:author="Zhamangaraeva, Ayzhamal" w:date="2019-11-25T16:53:00Z">
                  <w:rPr>
                    <w:sz w:val="24"/>
                  </w:rPr>
                </w:rPrChange>
              </w:rPr>
            </w:pPr>
            <w:r w:rsidRPr="00D31E57">
              <w:rPr>
                <w:rFonts w:ascii="Times New Roman" w:hAnsi="Times New Roman" w:cs="Times New Roman"/>
                <w:sz w:val="24"/>
                <w:szCs w:val="24"/>
                <w:rPrChange w:id="524" w:author="Zhamangaraeva, Ayzhamal" w:date="2019-11-25T16:53:00Z">
                  <w:rPr>
                    <w:sz w:val="24"/>
                  </w:rPr>
                </w:rPrChange>
              </w:rPr>
              <w:t>Alan</w:t>
            </w:r>
            <w:ins w:id="525" w:author="shaji eapen" w:date="2019-11-26T15:47:00Z">
              <w:r w:rsidR="00B93AFF">
                <w:rPr>
                  <w:rFonts w:ascii="Times New Roman" w:hAnsi="Times New Roman" w:cs="Times New Roman"/>
                  <w:sz w:val="24"/>
                  <w:szCs w:val="24"/>
                </w:rPr>
                <w:t xml:space="preserve"> Mannamplackal</w:t>
              </w:r>
            </w:ins>
            <w:r w:rsidRPr="00D31E57">
              <w:rPr>
                <w:rFonts w:ascii="Times New Roman" w:hAnsi="Times New Roman" w:cs="Times New Roman"/>
                <w:sz w:val="24"/>
                <w:szCs w:val="24"/>
                <w:rPrChange w:id="526" w:author="Zhamangaraeva, Ayzhamal" w:date="2019-11-25T16:53:00Z">
                  <w:rPr>
                    <w:sz w:val="24"/>
                  </w:rPr>
                </w:rPrChange>
              </w:rPr>
              <w:t>, Cesar</w:t>
            </w:r>
            <w:ins w:id="527" w:author="shaji eapen" w:date="2019-11-26T15:47:00Z">
              <w:r w:rsidR="00B93AFF">
                <w:rPr>
                  <w:rFonts w:ascii="Times New Roman" w:hAnsi="Times New Roman" w:cs="Times New Roman"/>
                  <w:sz w:val="24"/>
                  <w:szCs w:val="24"/>
                </w:rPr>
                <w:t xml:space="preserve"> Rojas</w:t>
              </w:r>
            </w:ins>
          </w:p>
        </w:tc>
      </w:tr>
    </w:tbl>
    <w:p w14:paraId="642F5511" w14:textId="06DF68F6" w:rsidR="00D037EB" w:rsidRPr="00D31E57" w:rsidRDefault="00D037EB" w:rsidP="00D037EB">
      <w:pPr>
        <w:rPr>
          <w:rFonts w:ascii="Times New Roman" w:hAnsi="Times New Roman" w:cs="Times New Roman"/>
          <w:sz w:val="24"/>
          <w:szCs w:val="24"/>
          <w:rPrChange w:id="528" w:author="Zhamangaraeva, Ayzhamal" w:date="2019-11-25T16:53:00Z">
            <w:rPr/>
          </w:rPrChange>
        </w:rPr>
      </w:pPr>
    </w:p>
    <w:p w14:paraId="43CA5B8A" w14:textId="2BDB015F" w:rsidR="00D037EB" w:rsidRPr="00C77CAA" w:rsidRDefault="00D037EB" w:rsidP="00D037EB">
      <w:pPr>
        <w:pStyle w:val="Heading2"/>
        <w:rPr>
          <w:szCs w:val="24"/>
        </w:rPr>
      </w:pPr>
      <w:r w:rsidRPr="00D31E57">
        <w:rPr>
          <w:szCs w:val="24"/>
        </w:rPr>
        <w:t>3. Managerial Process</w:t>
      </w:r>
    </w:p>
    <w:p w14:paraId="765AAA87" w14:textId="5522A450" w:rsidR="00D037EB" w:rsidRPr="00D31E57" w:rsidRDefault="009F6FDB" w:rsidP="00D037EB">
      <w:pPr>
        <w:rPr>
          <w:rFonts w:ascii="Times New Roman" w:hAnsi="Times New Roman" w:cs="Times New Roman"/>
          <w:sz w:val="24"/>
          <w:szCs w:val="24"/>
          <w:rPrChange w:id="529" w:author="Zhamangaraeva, Ayzhamal" w:date="2019-11-25T16:53:00Z">
            <w:rPr/>
          </w:rPrChange>
        </w:rPr>
      </w:pPr>
      <w:r w:rsidRPr="00D31E57">
        <w:rPr>
          <w:rFonts w:ascii="Times New Roman" w:hAnsi="Times New Roman" w:cs="Times New Roman"/>
          <w:sz w:val="24"/>
          <w:szCs w:val="24"/>
          <w:rPrChange w:id="530" w:author="Zhamangaraeva, Ayzhamal" w:date="2019-11-25T16:53:00Z">
            <w:rPr/>
          </w:rPrChange>
        </w:rPr>
        <w:t>This section of the SPMP specifies the management process for this project:</w:t>
      </w:r>
    </w:p>
    <w:p w14:paraId="2D067F82" w14:textId="1ACAFD36" w:rsidR="009F6FDB" w:rsidRPr="00C77CAA" w:rsidRDefault="009F6FDB" w:rsidP="009F6FDB">
      <w:pPr>
        <w:pStyle w:val="Heading2"/>
        <w:rPr>
          <w:szCs w:val="24"/>
        </w:rPr>
      </w:pPr>
      <w:r w:rsidRPr="00D31E57">
        <w:rPr>
          <w:szCs w:val="24"/>
        </w:rPr>
        <w:t>3.1 Management Objectives and Priorities</w:t>
      </w:r>
    </w:p>
    <w:p w14:paraId="00A86B61" w14:textId="31387F7B" w:rsidR="007F3973" w:rsidRPr="00D31E57" w:rsidRDefault="007F3973" w:rsidP="00872BBD">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531" w:author="Zhamangaraeva, Ayzhamal" w:date="2019-11-25T16:53:00Z">
            <w:rPr>
              <w:sz w:val="24"/>
            </w:rPr>
          </w:rPrChange>
        </w:rPr>
      </w:pPr>
      <w:del w:id="532" w:author="shaji eapen" w:date="2019-11-26T15:53:00Z">
        <w:r w:rsidRPr="00D31E57" w:rsidDel="00B93AFF">
          <w:rPr>
            <w:rFonts w:ascii="Times New Roman" w:hAnsi="Times New Roman" w:cs="Times New Roman"/>
            <w:sz w:val="24"/>
            <w:szCs w:val="24"/>
            <w:rPrChange w:id="533" w:author="Zhamangaraeva, Ayzhamal" w:date="2019-11-25T16:53:00Z">
              <w:rPr>
                <w:sz w:val="24"/>
              </w:rPr>
            </w:rPrChange>
          </w:rPr>
          <w:delText>The</w:delText>
        </w:r>
      </w:del>
      <w:ins w:id="534" w:author="shaji eapen" w:date="2019-11-26T15:53:00Z">
        <w:r w:rsidR="00B93AFF" w:rsidRPr="00B93AFF">
          <w:rPr>
            <w:rFonts w:ascii="Times New Roman" w:hAnsi="Times New Roman" w:cs="Times New Roman"/>
            <w:sz w:val="24"/>
            <w:szCs w:val="24"/>
          </w:rPr>
          <w:t>The objective is to learn how to design and implement a project from start to finish. Team members are going to learn how to create and manage a database, how to combine that database with code and deliver everything according to the chart listing all deliverables.</w:t>
        </w:r>
      </w:ins>
      <w:del w:id="535" w:author="shaji eapen" w:date="2019-11-26T15:53:00Z">
        <w:r w:rsidRPr="00D31E57" w:rsidDel="00B93AFF">
          <w:rPr>
            <w:rFonts w:ascii="Times New Roman" w:hAnsi="Times New Roman" w:cs="Times New Roman"/>
            <w:sz w:val="24"/>
            <w:szCs w:val="24"/>
            <w:rPrChange w:id="536" w:author="Zhamangaraeva, Ayzhamal" w:date="2019-11-25T16:53:00Z">
              <w:rPr>
                <w:sz w:val="24"/>
              </w:rPr>
            </w:rPrChange>
          </w:rPr>
          <w:delText xml:space="preserve"> objective is to learn how to design and implement a project </w:delText>
        </w:r>
        <w:r w:rsidR="009A0704" w:rsidRPr="00D31E57" w:rsidDel="00B93AFF">
          <w:rPr>
            <w:rFonts w:ascii="Times New Roman" w:hAnsi="Times New Roman" w:cs="Times New Roman"/>
            <w:sz w:val="24"/>
            <w:szCs w:val="24"/>
            <w:rPrChange w:id="537" w:author="Zhamangaraeva, Ayzhamal" w:date="2019-11-25T16:53:00Z">
              <w:rPr>
                <w:sz w:val="24"/>
              </w:rPr>
            </w:rPrChange>
          </w:rPr>
          <w:delText>from</w:delText>
        </w:r>
        <w:r w:rsidRPr="00D31E57" w:rsidDel="00B93AFF">
          <w:rPr>
            <w:rFonts w:ascii="Times New Roman" w:hAnsi="Times New Roman" w:cs="Times New Roman"/>
            <w:sz w:val="24"/>
            <w:szCs w:val="24"/>
            <w:rPrChange w:id="538" w:author="Zhamangaraeva, Ayzhamal" w:date="2019-11-25T16:53:00Z">
              <w:rPr>
                <w:sz w:val="24"/>
              </w:rPr>
            </w:rPrChange>
          </w:rPr>
          <w:delText xml:space="preserve"> start to finish. All the team </w:delText>
        </w:r>
        <w:r w:rsidR="009A0704" w:rsidRPr="00D31E57" w:rsidDel="00B93AFF">
          <w:rPr>
            <w:rFonts w:ascii="Times New Roman" w:hAnsi="Times New Roman" w:cs="Times New Roman"/>
            <w:sz w:val="24"/>
            <w:szCs w:val="24"/>
            <w:rPrChange w:id="539" w:author="Zhamangaraeva, Ayzhamal" w:date="2019-11-25T16:53:00Z">
              <w:rPr>
                <w:sz w:val="24"/>
              </w:rPr>
            </w:rPrChange>
          </w:rPr>
          <w:delText>members</w:delText>
        </w:r>
        <w:r w:rsidRPr="00D31E57" w:rsidDel="00B93AFF">
          <w:rPr>
            <w:rFonts w:ascii="Times New Roman" w:hAnsi="Times New Roman" w:cs="Times New Roman"/>
            <w:sz w:val="24"/>
            <w:szCs w:val="24"/>
            <w:rPrChange w:id="540" w:author="Zhamangaraeva, Ayzhamal" w:date="2019-11-25T16:53:00Z">
              <w:rPr>
                <w:sz w:val="24"/>
              </w:rPr>
            </w:rPrChange>
          </w:rPr>
          <w:delText xml:space="preserve"> are going to </w:delText>
        </w:r>
        <w:r w:rsidR="009A0704" w:rsidRPr="00D31E57" w:rsidDel="00B93AFF">
          <w:rPr>
            <w:rFonts w:ascii="Times New Roman" w:hAnsi="Times New Roman" w:cs="Times New Roman"/>
            <w:sz w:val="24"/>
            <w:szCs w:val="24"/>
            <w:rPrChange w:id="541" w:author="Zhamangaraeva, Ayzhamal" w:date="2019-11-25T16:53:00Z">
              <w:rPr>
                <w:sz w:val="24"/>
              </w:rPr>
            </w:rPrChange>
          </w:rPr>
          <w:delText>learn how</w:delText>
        </w:r>
        <w:r w:rsidRPr="00D31E57" w:rsidDel="00B93AFF">
          <w:rPr>
            <w:rFonts w:ascii="Times New Roman" w:hAnsi="Times New Roman" w:cs="Times New Roman"/>
            <w:sz w:val="24"/>
            <w:szCs w:val="24"/>
            <w:rPrChange w:id="542" w:author="Zhamangaraeva, Ayzhamal" w:date="2019-11-25T16:53:00Z">
              <w:rPr>
                <w:sz w:val="24"/>
              </w:rPr>
            </w:rPrChange>
          </w:rPr>
          <w:delText xml:space="preserve"> to </w:delText>
        </w:r>
        <w:r w:rsidR="009A0704" w:rsidRPr="00D31E57" w:rsidDel="00B93AFF">
          <w:rPr>
            <w:rFonts w:ascii="Times New Roman" w:hAnsi="Times New Roman" w:cs="Times New Roman"/>
            <w:sz w:val="24"/>
            <w:szCs w:val="24"/>
            <w:rPrChange w:id="543" w:author="Zhamangaraeva, Ayzhamal" w:date="2019-11-25T16:53:00Z">
              <w:rPr>
                <w:sz w:val="24"/>
              </w:rPr>
            </w:rPrChange>
          </w:rPr>
          <w:delText>create and manage a</w:delText>
        </w:r>
        <w:r w:rsidRPr="00D31E57" w:rsidDel="00B93AFF">
          <w:rPr>
            <w:rFonts w:ascii="Times New Roman" w:hAnsi="Times New Roman" w:cs="Times New Roman"/>
            <w:sz w:val="24"/>
            <w:szCs w:val="24"/>
            <w:rPrChange w:id="544" w:author="Zhamangaraeva, Ayzhamal" w:date="2019-11-25T16:53:00Z">
              <w:rPr>
                <w:sz w:val="24"/>
              </w:rPr>
            </w:rPrChange>
          </w:rPr>
          <w:delText xml:space="preserve"> database, </w:delText>
        </w:r>
        <w:r w:rsidR="009A0704" w:rsidRPr="00D31E57" w:rsidDel="00B93AFF">
          <w:rPr>
            <w:rFonts w:ascii="Times New Roman" w:hAnsi="Times New Roman" w:cs="Times New Roman"/>
            <w:sz w:val="24"/>
            <w:szCs w:val="24"/>
            <w:rPrChange w:id="545" w:author="Zhamangaraeva, Ayzhamal" w:date="2019-11-25T16:53:00Z">
              <w:rPr>
                <w:sz w:val="24"/>
              </w:rPr>
            </w:rPrChange>
          </w:rPr>
          <w:delText xml:space="preserve">how to combine that database with </w:delText>
        </w:r>
        <w:r w:rsidRPr="00D31E57" w:rsidDel="00B93AFF">
          <w:rPr>
            <w:rFonts w:ascii="Times New Roman" w:hAnsi="Times New Roman" w:cs="Times New Roman"/>
            <w:sz w:val="24"/>
            <w:szCs w:val="24"/>
            <w:rPrChange w:id="546" w:author="Zhamangaraeva, Ayzhamal" w:date="2019-11-25T16:53:00Z">
              <w:rPr>
                <w:sz w:val="24"/>
              </w:rPr>
            </w:rPrChange>
          </w:rPr>
          <w:delText>cod</w:delText>
        </w:r>
        <w:r w:rsidR="009A0704" w:rsidRPr="00D31E57" w:rsidDel="00B93AFF">
          <w:rPr>
            <w:rFonts w:ascii="Times New Roman" w:hAnsi="Times New Roman" w:cs="Times New Roman"/>
            <w:sz w:val="24"/>
            <w:szCs w:val="24"/>
            <w:rPrChange w:id="547" w:author="Zhamangaraeva, Ayzhamal" w:date="2019-11-25T16:53:00Z">
              <w:rPr>
                <w:sz w:val="24"/>
              </w:rPr>
            </w:rPrChange>
          </w:rPr>
          <w:delText xml:space="preserve">e </w:delText>
        </w:r>
        <w:r w:rsidRPr="00D31E57" w:rsidDel="00B93AFF">
          <w:rPr>
            <w:rFonts w:ascii="Times New Roman" w:hAnsi="Times New Roman" w:cs="Times New Roman"/>
            <w:sz w:val="24"/>
            <w:szCs w:val="24"/>
            <w:rPrChange w:id="548" w:author="Zhamangaraeva, Ayzhamal" w:date="2019-11-25T16:53:00Z">
              <w:rPr>
                <w:sz w:val="24"/>
              </w:rPr>
            </w:rPrChange>
          </w:rPr>
          <w:delText>and deliver everything according to th</w:delText>
        </w:r>
        <w:r w:rsidR="009A0704" w:rsidRPr="00D31E57" w:rsidDel="00B93AFF">
          <w:rPr>
            <w:rFonts w:ascii="Times New Roman" w:hAnsi="Times New Roman" w:cs="Times New Roman"/>
            <w:sz w:val="24"/>
            <w:szCs w:val="24"/>
            <w:rPrChange w:id="549" w:author="Zhamangaraeva, Ayzhamal" w:date="2019-11-25T16:53:00Z">
              <w:rPr>
                <w:sz w:val="24"/>
              </w:rPr>
            </w:rPrChange>
          </w:rPr>
          <w:delText>e chart listing all deliverables</w:delText>
        </w:r>
        <w:r w:rsidRPr="00D31E57" w:rsidDel="00B93AFF">
          <w:rPr>
            <w:rFonts w:ascii="Times New Roman" w:hAnsi="Times New Roman" w:cs="Times New Roman"/>
            <w:sz w:val="24"/>
            <w:szCs w:val="24"/>
            <w:rPrChange w:id="550" w:author="Zhamangaraeva, Ayzhamal" w:date="2019-11-25T16:53:00Z">
              <w:rPr>
                <w:sz w:val="24"/>
              </w:rPr>
            </w:rPrChange>
          </w:rPr>
          <w:delText xml:space="preserve">. </w:delText>
        </w:r>
      </w:del>
    </w:p>
    <w:tbl>
      <w:tblPr>
        <w:tblStyle w:val="TableGrid"/>
        <w:tblW w:w="0" w:type="auto"/>
        <w:tblLook w:val="04A0" w:firstRow="1" w:lastRow="0" w:firstColumn="1" w:lastColumn="0" w:noHBand="0" w:noVBand="1"/>
      </w:tblPr>
      <w:tblGrid>
        <w:gridCol w:w="2495"/>
        <w:gridCol w:w="2266"/>
        <w:gridCol w:w="2504"/>
        <w:gridCol w:w="2085"/>
      </w:tblGrid>
      <w:tr w:rsidR="00BF1FF7" w:rsidRPr="00D31E57" w14:paraId="2071FE42" w14:textId="76ED752B" w:rsidTr="00BF1FF7">
        <w:tc>
          <w:tcPr>
            <w:tcW w:w="2495" w:type="dxa"/>
          </w:tcPr>
          <w:p w14:paraId="7A939F0B" w14:textId="06C3086C" w:rsidR="00BF1FF7" w:rsidRPr="00D31E57" w:rsidRDefault="00BF1FF7" w:rsidP="007F3973">
            <w:pPr>
              <w:tabs>
                <w:tab w:val="left" w:pos="720"/>
              </w:tabs>
              <w:rPr>
                <w:rFonts w:ascii="Times New Roman" w:hAnsi="Times New Roman" w:cs="Times New Roman"/>
                <w:sz w:val="24"/>
                <w:szCs w:val="24"/>
                <w:rPrChange w:id="551" w:author="Zhamangaraeva, Ayzhamal" w:date="2019-11-25T16:53:00Z">
                  <w:rPr>
                    <w:sz w:val="24"/>
                  </w:rPr>
                </w:rPrChange>
              </w:rPr>
            </w:pPr>
            <w:r w:rsidRPr="00D31E57">
              <w:rPr>
                <w:rFonts w:ascii="Times New Roman" w:hAnsi="Times New Roman" w:cs="Times New Roman"/>
                <w:sz w:val="24"/>
                <w:szCs w:val="24"/>
                <w:rPrChange w:id="552" w:author="Zhamangaraeva, Ayzhamal" w:date="2019-11-25T16:53:00Z">
                  <w:rPr>
                    <w:sz w:val="24"/>
                  </w:rPr>
                </w:rPrChange>
              </w:rPr>
              <w:t xml:space="preserve">Project </w:t>
            </w:r>
            <w:r w:rsidR="009A0704" w:rsidRPr="00D31E57">
              <w:rPr>
                <w:rFonts w:ascii="Times New Roman" w:hAnsi="Times New Roman" w:cs="Times New Roman"/>
                <w:sz w:val="24"/>
                <w:szCs w:val="24"/>
                <w:rPrChange w:id="553" w:author="Zhamangaraeva, Ayzhamal" w:date="2019-11-25T16:53:00Z">
                  <w:rPr>
                    <w:sz w:val="24"/>
                  </w:rPr>
                </w:rPrChange>
              </w:rPr>
              <w:t>Dimension</w:t>
            </w:r>
          </w:p>
        </w:tc>
        <w:tc>
          <w:tcPr>
            <w:tcW w:w="2266" w:type="dxa"/>
          </w:tcPr>
          <w:p w14:paraId="0C496575" w14:textId="06125853" w:rsidR="00BF1FF7" w:rsidRPr="00D31E57" w:rsidRDefault="00BF1FF7" w:rsidP="007F3973">
            <w:pPr>
              <w:tabs>
                <w:tab w:val="left" w:pos="720"/>
              </w:tabs>
              <w:rPr>
                <w:rFonts w:ascii="Times New Roman" w:hAnsi="Times New Roman" w:cs="Times New Roman"/>
                <w:sz w:val="24"/>
                <w:szCs w:val="24"/>
                <w:rPrChange w:id="554" w:author="Zhamangaraeva, Ayzhamal" w:date="2019-11-25T16:53:00Z">
                  <w:rPr>
                    <w:sz w:val="24"/>
                  </w:rPr>
                </w:rPrChange>
              </w:rPr>
            </w:pPr>
            <w:r w:rsidRPr="00D31E57">
              <w:rPr>
                <w:rFonts w:ascii="Times New Roman" w:hAnsi="Times New Roman" w:cs="Times New Roman"/>
                <w:sz w:val="24"/>
                <w:szCs w:val="24"/>
                <w:rPrChange w:id="555" w:author="Zhamangaraeva, Ayzhamal" w:date="2019-11-25T16:53:00Z">
                  <w:rPr>
                    <w:sz w:val="24"/>
                  </w:rPr>
                </w:rPrChange>
              </w:rPr>
              <w:t>Fixed</w:t>
            </w:r>
          </w:p>
        </w:tc>
        <w:tc>
          <w:tcPr>
            <w:tcW w:w="2504" w:type="dxa"/>
          </w:tcPr>
          <w:p w14:paraId="76C5E1BD" w14:textId="6441B002" w:rsidR="00BF1FF7" w:rsidRPr="00D31E57" w:rsidRDefault="00BF1FF7" w:rsidP="007F3973">
            <w:pPr>
              <w:tabs>
                <w:tab w:val="left" w:pos="720"/>
              </w:tabs>
              <w:rPr>
                <w:rFonts w:ascii="Times New Roman" w:hAnsi="Times New Roman" w:cs="Times New Roman"/>
                <w:sz w:val="24"/>
                <w:szCs w:val="24"/>
                <w:rPrChange w:id="556" w:author="Zhamangaraeva, Ayzhamal" w:date="2019-11-25T16:53:00Z">
                  <w:rPr>
                    <w:sz w:val="24"/>
                  </w:rPr>
                </w:rPrChange>
              </w:rPr>
            </w:pPr>
            <w:r w:rsidRPr="00D31E57">
              <w:rPr>
                <w:rFonts w:ascii="Times New Roman" w:hAnsi="Times New Roman" w:cs="Times New Roman"/>
                <w:sz w:val="24"/>
                <w:szCs w:val="24"/>
                <w:rPrChange w:id="557" w:author="Zhamangaraeva, Ayzhamal" w:date="2019-11-25T16:53:00Z">
                  <w:rPr>
                    <w:sz w:val="24"/>
                  </w:rPr>
                </w:rPrChange>
              </w:rPr>
              <w:t>Constrained</w:t>
            </w:r>
          </w:p>
        </w:tc>
        <w:tc>
          <w:tcPr>
            <w:tcW w:w="2085" w:type="dxa"/>
          </w:tcPr>
          <w:p w14:paraId="0EB4EA0F" w14:textId="1977BDD6" w:rsidR="00BF1FF7" w:rsidRPr="00D31E57" w:rsidRDefault="00BF1FF7" w:rsidP="007F3973">
            <w:pPr>
              <w:tabs>
                <w:tab w:val="left" w:pos="720"/>
              </w:tabs>
              <w:rPr>
                <w:rFonts w:ascii="Times New Roman" w:hAnsi="Times New Roman" w:cs="Times New Roman"/>
                <w:sz w:val="24"/>
                <w:szCs w:val="24"/>
                <w:rPrChange w:id="558" w:author="Zhamangaraeva, Ayzhamal" w:date="2019-11-25T16:53:00Z">
                  <w:rPr>
                    <w:sz w:val="24"/>
                  </w:rPr>
                </w:rPrChange>
              </w:rPr>
            </w:pPr>
            <w:r w:rsidRPr="00D31E57">
              <w:rPr>
                <w:rFonts w:ascii="Times New Roman" w:hAnsi="Times New Roman" w:cs="Times New Roman"/>
                <w:sz w:val="24"/>
                <w:szCs w:val="24"/>
                <w:rPrChange w:id="559" w:author="Zhamangaraeva, Ayzhamal" w:date="2019-11-25T16:53:00Z">
                  <w:rPr>
                    <w:sz w:val="24"/>
                  </w:rPr>
                </w:rPrChange>
              </w:rPr>
              <w:t>Flexible</w:t>
            </w:r>
          </w:p>
        </w:tc>
      </w:tr>
      <w:tr w:rsidR="00BF1FF7" w:rsidRPr="00D31E57" w14:paraId="0E4F797D" w14:textId="4D84099B" w:rsidTr="00BF1FF7">
        <w:tc>
          <w:tcPr>
            <w:tcW w:w="2495" w:type="dxa"/>
          </w:tcPr>
          <w:p w14:paraId="5033E159" w14:textId="41062399" w:rsidR="00BF1FF7" w:rsidRPr="00D31E57" w:rsidRDefault="00BF1FF7" w:rsidP="007F3973">
            <w:pPr>
              <w:tabs>
                <w:tab w:val="left" w:pos="720"/>
              </w:tabs>
              <w:rPr>
                <w:rFonts w:ascii="Times New Roman" w:hAnsi="Times New Roman" w:cs="Times New Roman"/>
                <w:sz w:val="24"/>
                <w:szCs w:val="24"/>
                <w:rPrChange w:id="560" w:author="Zhamangaraeva, Ayzhamal" w:date="2019-11-25T16:53:00Z">
                  <w:rPr>
                    <w:sz w:val="24"/>
                  </w:rPr>
                </w:rPrChange>
              </w:rPr>
            </w:pPr>
            <w:r w:rsidRPr="00D31E57">
              <w:rPr>
                <w:rFonts w:ascii="Times New Roman" w:hAnsi="Times New Roman" w:cs="Times New Roman"/>
                <w:sz w:val="24"/>
                <w:szCs w:val="24"/>
                <w:rPrChange w:id="561" w:author="Zhamangaraeva, Ayzhamal" w:date="2019-11-25T16:53:00Z">
                  <w:rPr>
                    <w:sz w:val="24"/>
                  </w:rPr>
                </w:rPrChange>
              </w:rPr>
              <w:t>Cost</w:t>
            </w:r>
          </w:p>
        </w:tc>
        <w:tc>
          <w:tcPr>
            <w:tcW w:w="2266" w:type="dxa"/>
          </w:tcPr>
          <w:p w14:paraId="7158F616" w14:textId="77777777" w:rsidR="00BF1FF7" w:rsidRPr="00D31E57" w:rsidRDefault="00BF1FF7" w:rsidP="007F3973">
            <w:pPr>
              <w:tabs>
                <w:tab w:val="left" w:pos="720"/>
              </w:tabs>
              <w:rPr>
                <w:rFonts w:ascii="Times New Roman" w:hAnsi="Times New Roman" w:cs="Times New Roman"/>
                <w:sz w:val="24"/>
                <w:szCs w:val="24"/>
                <w:rPrChange w:id="562" w:author="Zhamangaraeva, Ayzhamal" w:date="2019-11-25T16:53:00Z">
                  <w:rPr>
                    <w:sz w:val="24"/>
                  </w:rPr>
                </w:rPrChange>
              </w:rPr>
            </w:pPr>
          </w:p>
        </w:tc>
        <w:tc>
          <w:tcPr>
            <w:tcW w:w="2504" w:type="dxa"/>
          </w:tcPr>
          <w:p w14:paraId="7CE59343" w14:textId="23907EA6" w:rsidR="00BF1FF7" w:rsidRPr="00D31E57" w:rsidRDefault="00BF1FF7" w:rsidP="007F3973">
            <w:pPr>
              <w:tabs>
                <w:tab w:val="left" w:pos="720"/>
              </w:tabs>
              <w:rPr>
                <w:rFonts w:ascii="Times New Roman" w:hAnsi="Times New Roman" w:cs="Times New Roman"/>
                <w:sz w:val="24"/>
                <w:szCs w:val="24"/>
                <w:rPrChange w:id="563" w:author="Zhamangaraeva, Ayzhamal" w:date="2019-11-25T16:53:00Z">
                  <w:rPr>
                    <w:sz w:val="24"/>
                  </w:rPr>
                </w:rPrChange>
              </w:rPr>
            </w:pPr>
            <w:r w:rsidRPr="00D31E57">
              <w:rPr>
                <w:rFonts w:ascii="Times New Roman" w:hAnsi="Times New Roman" w:cs="Times New Roman"/>
                <w:sz w:val="24"/>
                <w:szCs w:val="24"/>
                <w:rPrChange w:id="564" w:author="Zhamangaraeva, Ayzhamal" w:date="2019-11-25T16:53:00Z">
                  <w:rPr>
                    <w:sz w:val="24"/>
                  </w:rPr>
                </w:rPrChange>
              </w:rPr>
              <w:t>X</w:t>
            </w:r>
          </w:p>
        </w:tc>
        <w:tc>
          <w:tcPr>
            <w:tcW w:w="2085" w:type="dxa"/>
          </w:tcPr>
          <w:p w14:paraId="5D715613" w14:textId="77777777" w:rsidR="00BF1FF7" w:rsidRPr="00D31E57" w:rsidRDefault="00BF1FF7" w:rsidP="007F3973">
            <w:pPr>
              <w:tabs>
                <w:tab w:val="left" w:pos="720"/>
              </w:tabs>
              <w:rPr>
                <w:rFonts w:ascii="Times New Roman" w:hAnsi="Times New Roman" w:cs="Times New Roman"/>
                <w:sz w:val="24"/>
                <w:szCs w:val="24"/>
                <w:rPrChange w:id="565" w:author="Zhamangaraeva, Ayzhamal" w:date="2019-11-25T16:53:00Z">
                  <w:rPr>
                    <w:sz w:val="24"/>
                  </w:rPr>
                </w:rPrChange>
              </w:rPr>
            </w:pPr>
          </w:p>
        </w:tc>
      </w:tr>
      <w:tr w:rsidR="00BF1FF7" w:rsidRPr="00D31E57" w14:paraId="06A46B80" w14:textId="5FFFFDC7" w:rsidTr="00BF1FF7">
        <w:tc>
          <w:tcPr>
            <w:tcW w:w="2495" w:type="dxa"/>
          </w:tcPr>
          <w:p w14:paraId="19F46589" w14:textId="03CB07D1" w:rsidR="00BF1FF7" w:rsidRPr="00D31E57" w:rsidRDefault="009A0704" w:rsidP="007F3973">
            <w:pPr>
              <w:tabs>
                <w:tab w:val="left" w:pos="720"/>
              </w:tabs>
              <w:rPr>
                <w:rFonts w:ascii="Times New Roman" w:hAnsi="Times New Roman" w:cs="Times New Roman"/>
                <w:sz w:val="24"/>
                <w:szCs w:val="24"/>
                <w:rPrChange w:id="566" w:author="Zhamangaraeva, Ayzhamal" w:date="2019-11-25T16:53:00Z">
                  <w:rPr>
                    <w:sz w:val="24"/>
                  </w:rPr>
                </w:rPrChange>
              </w:rPr>
            </w:pPr>
            <w:r w:rsidRPr="00D31E57">
              <w:rPr>
                <w:rFonts w:ascii="Times New Roman" w:hAnsi="Times New Roman" w:cs="Times New Roman"/>
                <w:sz w:val="24"/>
                <w:szCs w:val="24"/>
                <w:rPrChange w:id="567" w:author="Zhamangaraeva, Ayzhamal" w:date="2019-11-25T16:53:00Z">
                  <w:rPr>
                    <w:sz w:val="24"/>
                  </w:rPr>
                </w:rPrChange>
              </w:rPr>
              <w:t>Schedule</w:t>
            </w:r>
          </w:p>
        </w:tc>
        <w:tc>
          <w:tcPr>
            <w:tcW w:w="2266" w:type="dxa"/>
          </w:tcPr>
          <w:p w14:paraId="4FE80A4A" w14:textId="5A8910E9" w:rsidR="00BF1FF7" w:rsidRPr="00D31E57" w:rsidRDefault="00BF1FF7" w:rsidP="007F3973">
            <w:pPr>
              <w:tabs>
                <w:tab w:val="left" w:pos="720"/>
              </w:tabs>
              <w:rPr>
                <w:rFonts w:ascii="Times New Roman" w:hAnsi="Times New Roman" w:cs="Times New Roman"/>
                <w:sz w:val="24"/>
                <w:szCs w:val="24"/>
                <w:rPrChange w:id="568" w:author="Zhamangaraeva, Ayzhamal" w:date="2019-11-25T16:53:00Z">
                  <w:rPr>
                    <w:sz w:val="24"/>
                  </w:rPr>
                </w:rPrChange>
              </w:rPr>
            </w:pPr>
            <w:r w:rsidRPr="00D31E57">
              <w:rPr>
                <w:rFonts w:ascii="Times New Roman" w:hAnsi="Times New Roman" w:cs="Times New Roman"/>
                <w:sz w:val="24"/>
                <w:szCs w:val="24"/>
                <w:rPrChange w:id="569" w:author="Zhamangaraeva, Ayzhamal" w:date="2019-11-25T16:53:00Z">
                  <w:rPr>
                    <w:sz w:val="24"/>
                  </w:rPr>
                </w:rPrChange>
              </w:rPr>
              <w:t>X</w:t>
            </w:r>
          </w:p>
        </w:tc>
        <w:tc>
          <w:tcPr>
            <w:tcW w:w="2504" w:type="dxa"/>
          </w:tcPr>
          <w:p w14:paraId="13DFAAB4" w14:textId="77777777" w:rsidR="00BF1FF7" w:rsidRPr="00D31E57" w:rsidRDefault="00BF1FF7" w:rsidP="007F3973">
            <w:pPr>
              <w:tabs>
                <w:tab w:val="left" w:pos="720"/>
              </w:tabs>
              <w:rPr>
                <w:rFonts w:ascii="Times New Roman" w:hAnsi="Times New Roman" w:cs="Times New Roman"/>
                <w:sz w:val="24"/>
                <w:szCs w:val="24"/>
                <w:rPrChange w:id="570" w:author="Zhamangaraeva, Ayzhamal" w:date="2019-11-25T16:53:00Z">
                  <w:rPr>
                    <w:sz w:val="24"/>
                  </w:rPr>
                </w:rPrChange>
              </w:rPr>
            </w:pPr>
          </w:p>
        </w:tc>
        <w:tc>
          <w:tcPr>
            <w:tcW w:w="2085" w:type="dxa"/>
          </w:tcPr>
          <w:p w14:paraId="7AB7A430" w14:textId="54A1B427" w:rsidR="00BF1FF7" w:rsidRPr="00D31E57" w:rsidRDefault="00BF1FF7" w:rsidP="007F3973">
            <w:pPr>
              <w:tabs>
                <w:tab w:val="left" w:pos="720"/>
              </w:tabs>
              <w:rPr>
                <w:rFonts w:ascii="Times New Roman" w:hAnsi="Times New Roman" w:cs="Times New Roman"/>
                <w:sz w:val="24"/>
                <w:szCs w:val="24"/>
                <w:rPrChange w:id="571" w:author="Zhamangaraeva, Ayzhamal" w:date="2019-11-25T16:53:00Z">
                  <w:rPr>
                    <w:sz w:val="24"/>
                  </w:rPr>
                </w:rPrChange>
              </w:rPr>
            </w:pPr>
          </w:p>
        </w:tc>
      </w:tr>
      <w:tr w:rsidR="00BF1FF7" w:rsidRPr="00D31E57" w14:paraId="25A84856" w14:textId="7222D107" w:rsidTr="00BF1FF7">
        <w:tc>
          <w:tcPr>
            <w:tcW w:w="2495" w:type="dxa"/>
          </w:tcPr>
          <w:p w14:paraId="6CBCB223" w14:textId="4B300E37" w:rsidR="00BF1FF7" w:rsidRPr="00D31E57" w:rsidRDefault="00BF1FF7" w:rsidP="007F3973">
            <w:pPr>
              <w:tabs>
                <w:tab w:val="left" w:pos="720"/>
              </w:tabs>
              <w:rPr>
                <w:rFonts w:ascii="Times New Roman" w:hAnsi="Times New Roman" w:cs="Times New Roman"/>
                <w:sz w:val="24"/>
                <w:szCs w:val="24"/>
                <w:rPrChange w:id="572" w:author="Zhamangaraeva, Ayzhamal" w:date="2019-11-25T16:53:00Z">
                  <w:rPr>
                    <w:sz w:val="24"/>
                  </w:rPr>
                </w:rPrChange>
              </w:rPr>
            </w:pPr>
            <w:r w:rsidRPr="00D31E57">
              <w:rPr>
                <w:rFonts w:ascii="Times New Roman" w:hAnsi="Times New Roman" w:cs="Times New Roman"/>
                <w:sz w:val="24"/>
                <w:szCs w:val="24"/>
                <w:rPrChange w:id="573" w:author="Zhamangaraeva, Ayzhamal" w:date="2019-11-25T16:53:00Z">
                  <w:rPr>
                    <w:sz w:val="24"/>
                  </w:rPr>
                </w:rPrChange>
              </w:rPr>
              <w:t>Functionality</w:t>
            </w:r>
          </w:p>
        </w:tc>
        <w:tc>
          <w:tcPr>
            <w:tcW w:w="2266" w:type="dxa"/>
          </w:tcPr>
          <w:p w14:paraId="1E0AE21A" w14:textId="77777777" w:rsidR="00BF1FF7" w:rsidRPr="00D31E57" w:rsidRDefault="00BF1FF7" w:rsidP="007F3973">
            <w:pPr>
              <w:tabs>
                <w:tab w:val="left" w:pos="720"/>
              </w:tabs>
              <w:rPr>
                <w:rFonts w:ascii="Times New Roman" w:hAnsi="Times New Roman" w:cs="Times New Roman"/>
                <w:sz w:val="24"/>
                <w:szCs w:val="24"/>
                <w:rPrChange w:id="574" w:author="Zhamangaraeva, Ayzhamal" w:date="2019-11-25T16:53:00Z">
                  <w:rPr>
                    <w:sz w:val="24"/>
                  </w:rPr>
                </w:rPrChange>
              </w:rPr>
            </w:pPr>
          </w:p>
        </w:tc>
        <w:tc>
          <w:tcPr>
            <w:tcW w:w="2504" w:type="dxa"/>
          </w:tcPr>
          <w:p w14:paraId="2290BCD0" w14:textId="77777777" w:rsidR="00BF1FF7" w:rsidRPr="00D31E57" w:rsidRDefault="00BF1FF7" w:rsidP="007F3973">
            <w:pPr>
              <w:tabs>
                <w:tab w:val="left" w:pos="720"/>
              </w:tabs>
              <w:rPr>
                <w:rFonts w:ascii="Times New Roman" w:hAnsi="Times New Roman" w:cs="Times New Roman"/>
                <w:sz w:val="24"/>
                <w:szCs w:val="24"/>
                <w:rPrChange w:id="575" w:author="Zhamangaraeva, Ayzhamal" w:date="2019-11-25T16:53:00Z">
                  <w:rPr>
                    <w:sz w:val="24"/>
                  </w:rPr>
                </w:rPrChange>
              </w:rPr>
            </w:pPr>
          </w:p>
        </w:tc>
        <w:tc>
          <w:tcPr>
            <w:tcW w:w="2085" w:type="dxa"/>
          </w:tcPr>
          <w:p w14:paraId="3CB9E2AB" w14:textId="0D9E376A" w:rsidR="00BF1FF7" w:rsidRPr="00D31E57" w:rsidRDefault="00BF1FF7" w:rsidP="007F3973">
            <w:pPr>
              <w:tabs>
                <w:tab w:val="left" w:pos="720"/>
              </w:tabs>
              <w:rPr>
                <w:rFonts w:ascii="Times New Roman" w:hAnsi="Times New Roman" w:cs="Times New Roman"/>
                <w:sz w:val="24"/>
                <w:szCs w:val="24"/>
                <w:rPrChange w:id="576" w:author="Zhamangaraeva, Ayzhamal" w:date="2019-11-25T16:53:00Z">
                  <w:rPr>
                    <w:sz w:val="24"/>
                  </w:rPr>
                </w:rPrChange>
              </w:rPr>
            </w:pPr>
            <w:r w:rsidRPr="00D31E57">
              <w:rPr>
                <w:rFonts w:ascii="Times New Roman" w:hAnsi="Times New Roman" w:cs="Times New Roman"/>
                <w:sz w:val="24"/>
                <w:szCs w:val="24"/>
                <w:rPrChange w:id="577" w:author="Zhamangaraeva, Ayzhamal" w:date="2019-11-25T16:53:00Z">
                  <w:rPr>
                    <w:sz w:val="24"/>
                  </w:rPr>
                </w:rPrChange>
              </w:rPr>
              <w:t>X</w:t>
            </w:r>
          </w:p>
        </w:tc>
      </w:tr>
    </w:tbl>
    <w:p w14:paraId="378D4CF6" w14:textId="43CDEBF4" w:rsidR="00BF1FF7" w:rsidRPr="00D31E57" w:rsidRDefault="00B17AF0" w:rsidP="007F3973">
      <w:pPr>
        <w:tabs>
          <w:tab w:val="left" w:pos="720"/>
        </w:tabs>
        <w:rPr>
          <w:rFonts w:ascii="Times New Roman" w:hAnsi="Times New Roman" w:cs="Times New Roman"/>
          <w:i/>
          <w:sz w:val="24"/>
          <w:szCs w:val="24"/>
          <w:rPrChange w:id="578" w:author="Zhamangaraeva, Ayzhamal" w:date="2019-11-25T16:53:00Z">
            <w:rPr>
              <w:i/>
              <w:sz w:val="16"/>
            </w:rPr>
          </w:rPrChange>
        </w:rPr>
      </w:pPr>
      <w:r w:rsidRPr="00D31E57">
        <w:rPr>
          <w:rFonts w:ascii="Times New Roman" w:hAnsi="Times New Roman" w:cs="Times New Roman"/>
          <w:i/>
          <w:sz w:val="24"/>
          <w:szCs w:val="24"/>
          <w:rPrChange w:id="579" w:author="Zhamangaraeva, Ayzhamal" w:date="2019-11-25T16:53:00Z">
            <w:rPr>
              <w:i/>
              <w:sz w:val="16"/>
            </w:rPr>
          </w:rPrChange>
        </w:rPr>
        <w:t>F3. Management diagram</w:t>
      </w:r>
    </w:p>
    <w:p w14:paraId="248DAB03" w14:textId="2F448C16" w:rsidR="00BF1FF7" w:rsidRPr="00C77CAA" w:rsidRDefault="00BF1FF7" w:rsidP="00872BBD">
      <w:pPr>
        <w:pStyle w:val="Heading2"/>
        <w:rPr>
          <w:szCs w:val="24"/>
        </w:rPr>
      </w:pPr>
      <w:r w:rsidRPr="00D31E57">
        <w:rPr>
          <w:szCs w:val="24"/>
        </w:rPr>
        <w:t>3.2 Assumptions, Dependencies, and Constraints</w:t>
      </w:r>
    </w:p>
    <w:p w14:paraId="4CC52FAA" w14:textId="3729DA13" w:rsidR="00BF1FF7" w:rsidRPr="00D31E57" w:rsidRDefault="00BF1FF7" w:rsidP="00872BBD">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580" w:author="Zhamangaraeva, Ayzhamal" w:date="2019-11-25T16:53:00Z">
            <w:rPr>
              <w:sz w:val="24"/>
            </w:rPr>
          </w:rPrChange>
        </w:rPr>
      </w:pPr>
      <w:del w:id="581" w:author="shaji eapen" w:date="2019-11-26T15:54:00Z">
        <w:r w:rsidRPr="00D31E57" w:rsidDel="00B93AFF">
          <w:rPr>
            <w:rFonts w:ascii="Times New Roman" w:hAnsi="Times New Roman" w:cs="Times New Roman"/>
            <w:sz w:val="24"/>
            <w:szCs w:val="24"/>
            <w:rPrChange w:id="582" w:author="Zhamangaraeva, Ayzhamal" w:date="2019-11-25T16:53:00Z">
              <w:rPr>
                <w:sz w:val="24"/>
              </w:rPr>
            </w:rPrChange>
          </w:rPr>
          <w:delText xml:space="preserve">It </w:delText>
        </w:r>
      </w:del>
      <w:ins w:id="583" w:author="shaji eapen" w:date="2019-11-26T15:54:00Z">
        <w:r w:rsidR="00B93AFF" w:rsidRPr="00B93AFF">
          <w:rPr>
            <w:rFonts w:ascii="Times New Roman" w:hAnsi="Times New Roman" w:cs="Times New Roman"/>
            <w:sz w:val="24"/>
            <w:szCs w:val="24"/>
          </w:rPr>
          <w:t>We are assuming that the project will be a web-based application and hosted by a network at the university computer science department and will depend on the stability of the hardware and software involved in the development of the project. Constraints fall upon meeting the actual deadline for the project and creating two user views.</w:t>
        </w:r>
      </w:ins>
      <w:del w:id="584" w:author="shaji eapen" w:date="2019-11-26T15:54:00Z">
        <w:r w:rsidRPr="00D31E57" w:rsidDel="00B93AFF">
          <w:rPr>
            <w:rFonts w:ascii="Times New Roman" w:hAnsi="Times New Roman" w:cs="Times New Roman"/>
            <w:sz w:val="24"/>
            <w:szCs w:val="24"/>
            <w:rPrChange w:id="585" w:author="Zhamangaraeva, Ayzhamal" w:date="2019-11-25T16:53:00Z">
              <w:rPr>
                <w:sz w:val="24"/>
              </w:rPr>
            </w:rPrChange>
          </w:rPr>
          <w:delText xml:space="preserve">is </w:delText>
        </w:r>
        <w:r w:rsidR="009A0704" w:rsidRPr="00D31E57" w:rsidDel="00B93AFF">
          <w:rPr>
            <w:rFonts w:ascii="Times New Roman" w:hAnsi="Times New Roman" w:cs="Times New Roman"/>
            <w:sz w:val="24"/>
            <w:szCs w:val="24"/>
            <w:rPrChange w:id="586" w:author="Zhamangaraeva, Ayzhamal" w:date="2019-11-25T16:53:00Z">
              <w:rPr>
                <w:sz w:val="24"/>
              </w:rPr>
            </w:rPrChange>
          </w:rPr>
          <w:delText>assumed</w:delText>
        </w:r>
        <w:r w:rsidRPr="00D31E57" w:rsidDel="00B93AFF">
          <w:rPr>
            <w:rFonts w:ascii="Times New Roman" w:hAnsi="Times New Roman" w:cs="Times New Roman"/>
            <w:sz w:val="24"/>
            <w:szCs w:val="24"/>
            <w:rPrChange w:id="587" w:author="Zhamangaraeva, Ayzhamal" w:date="2019-11-25T16:53:00Z">
              <w:rPr>
                <w:sz w:val="24"/>
              </w:rPr>
            </w:rPrChange>
          </w:rPr>
          <w:delText xml:space="preserve"> that the project will be</w:delText>
        </w:r>
        <w:r w:rsidR="00872BBD" w:rsidRPr="00D31E57" w:rsidDel="00B93AFF">
          <w:rPr>
            <w:rFonts w:ascii="Times New Roman" w:hAnsi="Times New Roman" w:cs="Times New Roman"/>
            <w:sz w:val="24"/>
            <w:szCs w:val="24"/>
            <w:rPrChange w:id="588" w:author="Zhamangaraeva, Ayzhamal" w:date="2019-11-25T16:53:00Z">
              <w:rPr>
                <w:sz w:val="24"/>
              </w:rPr>
            </w:rPrChange>
          </w:rPr>
          <w:delText xml:space="preserve"> a web based</w:delText>
        </w:r>
      </w:del>
      <w:ins w:id="589" w:author="Zhamangaraeva, Ayzhamal" w:date="2019-11-25T16:58:00Z">
        <w:del w:id="590" w:author="shaji eapen" w:date="2019-11-26T15:54:00Z">
          <w:r w:rsidR="00D53376" w:rsidRPr="00D53376" w:rsidDel="00B93AFF">
            <w:rPr>
              <w:rFonts w:ascii="Times New Roman" w:hAnsi="Times New Roman" w:cs="Times New Roman"/>
              <w:sz w:val="24"/>
              <w:szCs w:val="24"/>
            </w:rPr>
            <w:delText>web-based</w:delText>
          </w:r>
        </w:del>
      </w:ins>
      <w:del w:id="591" w:author="shaji eapen" w:date="2019-11-26T15:54:00Z">
        <w:r w:rsidR="00872BBD" w:rsidRPr="00D31E57" w:rsidDel="00B93AFF">
          <w:rPr>
            <w:rFonts w:ascii="Times New Roman" w:hAnsi="Times New Roman" w:cs="Times New Roman"/>
            <w:sz w:val="24"/>
            <w:szCs w:val="24"/>
            <w:rPrChange w:id="592" w:author="Zhamangaraeva, Ayzhamal" w:date="2019-11-25T16:53:00Z">
              <w:rPr>
                <w:sz w:val="24"/>
              </w:rPr>
            </w:rPrChange>
          </w:rPr>
          <w:delText xml:space="preserve"> application and</w:delText>
        </w:r>
        <w:r w:rsidRPr="00D31E57" w:rsidDel="00B93AFF">
          <w:rPr>
            <w:rFonts w:ascii="Times New Roman" w:hAnsi="Times New Roman" w:cs="Times New Roman"/>
            <w:sz w:val="24"/>
            <w:szCs w:val="24"/>
            <w:rPrChange w:id="593" w:author="Zhamangaraeva, Ayzhamal" w:date="2019-11-25T16:53:00Z">
              <w:rPr>
                <w:sz w:val="24"/>
              </w:rPr>
            </w:rPrChange>
          </w:rPr>
          <w:delText xml:space="preserve"> hosted by </w:delText>
        </w:r>
        <w:r w:rsidR="009A0704" w:rsidRPr="00D31E57" w:rsidDel="00B93AFF">
          <w:rPr>
            <w:rFonts w:ascii="Times New Roman" w:hAnsi="Times New Roman" w:cs="Times New Roman"/>
            <w:sz w:val="24"/>
            <w:szCs w:val="24"/>
            <w:rPrChange w:id="594" w:author="Zhamangaraeva, Ayzhamal" w:date="2019-11-25T16:53:00Z">
              <w:rPr>
                <w:sz w:val="24"/>
              </w:rPr>
            </w:rPrChange>
          </w:rPr>
          <w:delText>a network at the university</w:delText>
        </w:r>
        <w:r w:rsidRPr="00D31E57" w:rsidDel="00B93AFF">
          <w:rPr>
            <w:rFonts w:ascii="Times New Roman" w:hAnsi="Times New Roman" w:cs="Times New Roman"/>
            <w:sz w:val="24"/>
            <w:szCs w:val="24"/>
            <w:rPrChange w:id="595" w:author="Zhamangaraeva, Ayzhamal" w:date="2019-11-25T16:53:00Z">
              <w:rPr>
                <w:sz w:val="24"/>
              </w:rPr>
            </w:rPrChange>
          </w:rPr>
          <w:delText xml:space="preserve"> computer science department and w</w:delText>
        </w:r>
        <w:r w:rsidR="009A0704" w:rsidRPr="00D31E57" w:rsidDel="00B93AFF">
          <w:rPr>
            <w:rFonts w:ascii="Times New Roman" w:hAnsi="Times New Roman" w:cs="Times New Roman"/>
            <w:sz w:val="24"/>
            <w:szCs w:val="24"/>
            <w:rPrChange w:id="596" w:author="Zhamangaraeva, Ayzhamal" w:date="2019-11-25T16:53:00Z">
              <w:rPr>
                <w:sz w:val="24"/>
              </w:rPr>
            </w:rPrChange>
          </w:rPr>
          <w:delText>ill</w:delText>
        </w:r>
        <w:r w:rsidRPr="00D31E57" w:rsidDel="00B93AFF">
          <w:rPr>
            <w:rFonts w:ascii="Times New Roman" w:hAnsi="Times New Roman" w:cs="Times New Roman"/>
            <w:sz w:val="24"/>
            <w:szCs w:val="24"/>
            <w:rPrChange w:id="597" w:author="Zhamangaraeva, Ayzhamal" w:date="2019-11-25T16:53:00Z">
              <w:rPr>
                <w:sz w:val="24"/>
              </w:rPr>
            </w:rPrChange>
          </w:rPr>
          <w:delText xml:space="preserve"> depend on the stability of the hardware and software involved in the </w:delText>
        </w:r>
        <w:r w:rsidRPr="00D31E57" w:rsidDel="00B93AFF">
          <w:rPr>
            <w:rFonts w:ascii="Times New Roman" w:hAnsi="Times New Roman" w:cs="Times New Roman"/>
            <w:sz w:val="24"/>
            <w:szCs w:val="24"/>
            <w:rPrChange w:id="598" w:author="Zhamangaraeva, Ayzhamal" w:date="2019-11-25T16:53:00Z">
              <w:rPr>
                <w:sz w:val="24"/>
              </w:rPr>
            </w:rPrChange>
          </w:rPr>
          <w:lastRenderedPageBreak/>
          <w:delText>development of the project. Constraints fall upon meeting the actual deadline for the project and creating two user views.</w:delText>
        </w:r>
      </w:del>
    </w:p>
    <w:p w14:paraId="57E57A44" w14:textId="77777777" w:rsidR="009A0704" w:rsidRPr="00D31E57" w:rsidRDefault="009A0704" w:rsidP="00BF1FF7">
      <w:pPr>
        <w:pStyle w:val="Heading2"/>
        <w:rPr>
          <w:szCs w:val="24"/>
        </w:rPr>
      </w:pPr>
    </w:p>
    <w:p w14:paraId="142EAA06" w14:textId="19906A2F" w:rsidR="00BF1FF7" w:rsidRPr="00B93AFF" w:rsidRDefault="00BF1FF7" w:rsidP="00BF1FF7">
      <w:pPr>
        <w:pStyle w:val="Heading2"/>
        <w:rPr>
          <w:szCs w:val="24"/>
        </w:rPr>
      </w:pPr>
      <w:r w:rsidRPr="00B93AFF">
        <w:rPr>
          <w:szCs w:val="24"/>
        </w:rPr>
        <w:t>3.3 Risk Management</w:t>
      </w:r>
    </w:p>
    <w:p w14:paraId="54D52D2A" w14:textId="3D0C2100" w:rsidR="00D037EB" w:rsidDel="00D34A3F" w:rsidRDefault="00872BBD" w:rsidP="006940A7">
      <w:pPr>
        <w:pBdr>
          <w:top w:val="single" w:sz="4" w:space="1" w:color="auto"/>
          <w:left w:val="single" w:sz="4" w:space="4" w:color="auto"/>
          <w:bottom w:val="single" w:sz="4" w:space="1" w:color="auto"/>
          <w:right w:val="single" w:sz="4" w:space="4" w:color="auto"/>
        </w:pBdr>
        <w:spacing w:before="120"/>
        <w:rPr>
          <w:del w:id="599" w:author="shaji eapen" w:date="2019-11-26T15:57:00Z"/>
          <w:rFonts w:ascii="Times New Roman" w:hAnsi="Times New Roman" w:cs="Times New Roman"/>
          <w:sz w:val="24"/>
          <w:szCs w:val="24"/>
        </w:rPr>
      </w:pPr>
      <w:del w:id="600" w:author="shaji eapen" w:date="2019-11-26T15:57:00Z">
        <w:r w:rsidRPr="00D31E57" w:rsidDel="00D34A3F">
          <w:rPr>
            <w:rFonts w:ascii="Times New Roman" w:hAnsi="Times New Roman" w:cs="Times New Roman"/>
            <w:sz w:val="24"/>
            <w:szCs w:val="24"/>
            <w:rPrChange w:id="601" w:author="Zhamangaraeva, Ayzhamal" w:date="2019-11-25T16:53:00Z">
              <w:rPr>
                <w:sz w:val="24"/>
              </w:rPr>
            </w:rPrChange>
          </w:rPr>
          <w:delText>Lim</w:delText>
        </w:r>
      </w:del>
      <w:ins w:id="602" w:author="shaji eapen" w:date="2019-11-26T15:57:00Z">
        <w:r w:rsidR="00D34A3F" w:rsidRPr="00D34A3F">
          <w:rPr>
            <w:rFonts w:ascii="Times New Roman" w:hAnsi="Times New Roman" w:cs="Times New Roman"/>
            <w:sz w:val="24"/>
            <w:szCs w:val="24"/>
          </w:rPr>
          <w:t>Limited resources as we have a limited number of team members to finish the task for the projects on time. Not enough members to work on a project at one time, so finding it hard to meet the deadline.</w:t>
        </w:r>
      </w:ins>
      <w:del w:id="603" w:author="shaji eapen" w:date="2019-11-26T15:57:00Z">
        <w:r w:rsidRPr="00D31E57" w:rsidDel="00D34A3F">
          <w:rPr>
            <w:rFonts w:ascii="Times New Roman" w:hAnsi="Times New Roman" w:cs="Times New Roman"/>
            <w:sz w:val="24"/>
            <w:szCs w:val="24"/>
            <w:rPrChange w:id="604" w:author="Zhamangaraeva, Ayzhamal" w:date="2019-11-25T16:53:00Z">
              <w:rPr>
                <w:sz w:val="24"/>
              </w:rPr>
            </w:rPrChange>
          </w:rPr>
          <w:delText xml:space="preserve">ited resources – Limited number of team members to finish the task for the projects on time. Not enough members to work on a project at one time so finding it hard to meet the deadline. </w:delText>
        </w:r>
      </w:del>
    </w:p>
    <w:p w14:paraId="2C11AC4F" w14:textId="77777777" w:rsidR="00D34A3F" w:rsidRPr="00D31E57" w:rsidRDefault="00D34A3F" w:rsidP="00D34A3F">
      <w:pPr>
        <w:pBdr>
          <w:top w:val="single" w:sz="4" w:space="1" w:color="auto"/>
          <w:left w:val="single" w:sz="4" w:space="4" w:color="auto"/>
          <w:bottom w:val="single" w:sz="4" w:space="1" w:color="auto"/>
          <w:right w:val="single" w:sz="4" w:space="4" w:color="auto"/>
        </w:pBdr>
        <w:spacing w:before="120"/>
        <w:rPr>
          <w:ins w:id="605" w:author="shaji eapen" w:date="2019-11-26T15:57:00Z"/>
          <w:rFonts w:ascii="Times New Roman" w:hAnsi="Times New Roman" w:cs="Times New Roman"/>
          <w:sz w:val="24"/>
          <w:szCs w:val="24"/>
          <w:rPrChange w:id="606" w:author="Zhamangaraeva, Ayzhamal" w:date="2019-11-25T16:53:00Z">
            <w:rPr>
              <w:ins w:id="607" w:author="shaji eapen" w:date="2019-11-26T15:57:00Z"/>
              <w:sz w:val="24"/>
            </w:rPr>
          </w:rPrChange>
        </w:rPr>
      </w:pPr>
    </w:p>
    <w:p w14:paraId="217C7A6A" w14:textId="0D6D7671" w:rsidR="00872BBD" w:rsidDel="00D34A3F" w:rsidRDefault="00D34A3F" w:rsidP="006940A7">
      <w:pPr>
        <w:pBdr>
          <w:top w:val="single" w:sz="4" w:space="1" w:color="auto"/>
          <w:left w:val="single" w:sz="4" w:space="4" w:color="auto"/>
          <w:bottom w:val="single" w:sz="4" w:space="1" w:color="auto"/>
          <w:right w:val="single" w:sz="4" w:space="4" w:color="auto"/>
        </w:pBdr>
        <w:spacing w:before="120"/>
        <w:rPr>
          <w:del w:id="608" w:author="shaji eapen" w:date="2019-11-26T15:58:00Z"/>
          <w:rFonts w:ascii="Times New Roman" w:hAnsi="Times New Roman" w:cs="Times New Roman"/>
          <w:sz w:val="24"/>
          <w:szCs w:val="24"/>
        </w:rPr>
      </w:pPr>
      <w:ins w:id="609" w:author="shaji eapen" w:date="2019-11-26T15:58:00Z">
        <w:r w:rsidRPr="00D34A3F">
          <w:rPr>
            <w:rFonts w:ascii="Times New Roman" w:hAnsi="Times New Roman" w:cs="Times New Roman"/>
            <w:sz w:val="24"/>
            <w:szCs w:val="24"/>
          </w:rPr>
          <w:t xml:space="preserve">Team Member availability: since we are all students and have different courses in the same semester, it is challenging to meet up together as other courses and projects are colliding with this project this semester. </w:t>
        </w:r>
      </w:ins>
      <w:del w:id="610" w:author="shaji eapen" w:date="2019-11-26T15:58:00Z">
        <w:r w:rsidR="00872BBD" w:rsidRPr="00D31E57" w:rsidDel="00D34A3F">
          <w:rPr>
            <w:rFonts w:ascii="Times New Roman" w:hAnsi="Times New Roman" w:cs="Times New Roman"/>
            <w:sz w:val="24"/>
            <w:szCs w:val="24"/>
            <w:rPrChange w:id="611" w:author="Zhamangaraeva, Ayzhamal" w:date="2019-11-25T16:53:00Z">
              <w:rPr>
                <w:sz w:val="24"/>
              </w:rPr>
            </w:rPrChange>
          </w:rPr>
          <w:delText xml:space="preserve">Team Member availability: since we are all students and have different courses in the same semester it is difficult to meet up </w:delText>
        </w:r>
        <w:r w:rsidR="009A0704" w:rsidRPr="00D31E57" w:rsidDel="00D34A3F">
          <w:rPr>
            <w:rFonts w:ascii="Times New Roman" w:hAnsi="Times New Roman" w:cs="Times New Roman"/>
            <w:sz w:val="24"/>
            <w:szCs w:val="24"/>
            <w:rPrChange w:id="612" w:author="Zhamangaraeva, Ayzhamal" w:date="2019-11-25T16:53:00Z">
              <w:rPr>
                <w:sz w:val="24"/>
              </w:rPr>
            </w:rPrChange>
          </w:rPr>
          <w:delText>together</w:delText>
        </w:r>
        <w:r w:rsidR="00872BBD" w:rsidRPr="00D31E57" w:rsidDel="00D34A3F">
          <w:rPr>
            <w:rFonts w:ascii="Times New Roman" w:hAnsi="Times New Roman" w:cs="Times New Roman"/>
            <w:sz w:val="24"/>
            <w:szCs w:val="24"/>
            <w:rPrChange w:id="613" w:author="Zhamangaraeva, Ayzhamal" w:date="2019-11-25T16:53:00Z">
              <w:rPr>
                <w:sz w:val="24"/>
              </w:rPr>
            </w:rPrChange>
          </w:rPr>
          <w:delText xml:space="preserve"> as there are other courses and projects colliding with this project this</w:delText>
        </w:r>
        <w:r w:rsidR="009A0704" w:rsidRPr="00D31E57" w:rsidDel="00D34A3F">
          <w:rPr>
            <w:rFonts w:ascii="Times New Roman" w:hAnsi="Times New Roman" w:cs="Times New Roman"/>
            <w:sz w:val="24"/>
            <w:szCs w:val="24"/>
            <w:rPrChange w:id="614" w:author="Zhamangaraeva, Ayzhamal" w:date="2019-11-25T16:53:00Z">
              <w:rPr>
                <w:sz w:val="24"/>
              </w:rPr>
            </w:rPrChange>
          </w:rPr>
          <w:delText xml:space="preserve"> semester</w:delText>
        </w:r>
        <w:r w:rsidR="00872BBD" w:rsidRPr="00D31E57" w:rsidDel="00D34A3F">
          <w:rPr>
            <w:rFonts w:ascii="Times New Roman" w:hAnsi="Times New Roman" w:cs="Times New Roman"/>
            <w:sz w:val="24"/>
            <w:szCs w:val="24"/>
            <w:rPrChange w:id="615" w:author="Zhamangaraeva, Ayzhamal" w:date="2019-11-25T16:53:00Z">
              <w:rPr>
                <w:sz w:val="24"/>
              </w:rPr>
            </w:rPrChange>
          </w:rPr>
          <w:delText xml:space="preserve">. </w:delText>
        </w:r>
      </w:del>
    </w:p>
    <w:p w14:paraId="3B65786F" w14:textId="77777777" w:rsidR="00D34A3F" w:rsidRPr="00D31E57" w:rsidRDefault="00D34A3F" w:rsidP="006940A7">
      <w:pPr>
        <w:pBdr>
          <w:top w:val="single" w:sz="4" w:space="1" w:color="auto"/>
          <w:left w:val="single" w:sz="4" w:space="4" w:color="auto"/>
          <w:bottom w:val="single" w:sz="4" w:space="1" w:color="auto"/>
          <w:right w:val="single" w:sz="4" w:space="4" w:color="auto"/>
        </w:pBdr>
        <w:spacing w:before="120"/>
        <w:rPr>
          <w:ins w:id="616" w:author="shaji eapen" w:date="2019-11-26T15:58:00Z"/>
          <w:rFonts w:ascii="Times New Roman" w:hAnsi="Times New Roman" w:cs="Times New Roman"/>
          <w:sz w:val="24"/>
          <w:szCs w:val="24"/>
          <w:rPrChange w:id="617" w:author="Zhamangaraeva, Ayzhamal" w:date="2019-11-25T16:53:00Z">
            <w:rPr>
              <w:ins w:id="618" w:author="shaji eapen" w:date="2019-11-26T15:58:00Z"/>
              <w:sz w:val="24"/>
            </w:rPr>
          </w:rPrChange>
        </w:rPr>
      </w:pPr>
    </w:p>
    <w:p w14:paraId="0D40347D" w14:textId="5D0FEABF" w:rsidR="00872BBD" w:rsidDel="00D34A3F" w:rsidRDefault="00D34A3F" w:rsidP="006940A7">
      <w:pPr>
        <w:pBdr>
          <w:top w:val="single" w:sz="4" w:space="1" w:color="auto"/>
          <w:left w:val="single" w:sz="4" w:space="4" w:color="auto"/>
          <w:bottom w:val="single" w:sz="4" w:space="1" w:color="auto"/>
          <w:right w:val="single" w:sz="4" w:space="4" w:color="auto"/>
        </w:pBdr>
        <w:spacing w:before="120"/>
        <w:rPr>
          <w:del w:id="619" w:author="shaji eapen" w:date="2019-11-26T15:59:00Z"/>
          <w:rFonts w:ascii="Times New Roman" w:hAnsi="Times New Roman" w:cs="Times New Roman"/>
          <w:sz w:val="24"/>
          <w:szCs w:val="24"/>
        </w:rPr>
      </w:pPr>
      <w:ins w:id="620" w:author="shaji eapen" w:date="2019-11-26T15:59:00Z">
        <w:r w:rsidRPr="00D34A3F">
          <w:rPr>
            <w:rFonts w:ascii="Times New Roman" w:hAnsi="Times New Roman" w:cs="Times New Roman"/>
            <w:sz w:val="24"/>
            <w:szCs w:val="24"/>
          </w:rPr>
          <w:t xml:space="preserve">Software Design Risks: When building the system, there will be any errors that occur and have to purge before the deadline. </w:t>
        </w:r>
      </w:ins>
      <w:del w:id="621" w:author="shaji eapen" w:date="2019-11-26T15:59:00Z">
        <w:r w:rsidR="00872BBD" w:rsidRPr="00D31E57" w:rsidDel="00D34A3F">
          <w:rPr>
            <w:rFonts w:ascii="Times New Roman" w:hAnsi="Times New Roman" w:cs="Times New Roman"/>
            <w:sz w:val="24"/>
            <w:szCs w:val="24"/>
            <w:rPrChange w:id="622" w:author="Zhamangaraeva, Ayzhamal" w:date="2019-11-25T16:53:00Z">
              <w:rPr>
                <w:sz w:val="24"/>
              </w:rPr>
            </w:rPrChange>
          </w:rPr>
          <w:delText xml:space="preserve">Software Design Risks: When building the system there will be any errors that occur and have to </w:delText>
        </w:r>
        <w:r w:rsidR="009A0704" w:rsidRPr="00D31E57" w:rsidDel="00D34A3F">
          <w:rPr>
            <w:rFonts w:ascii="Times New Roman" w:hAnsi="Times New Roman" w:cs="Times New Roman"/>
            <w:sz w:val="24"/>
            <w:szCs w:val="24"/>
            <w:rPrChange w:id="623" w:author="Zhamangaraeva, Ayzhamal" w:date="2019-11-25T16:53:00Z">
              <w:rPr>
                <w:sz w:val="24"/>
              </w:rPr>
            </w:rPrChange>
          </w:rPr>
          <w:delText>purged</w:delText>
        </w:r>
        <w:r w:rsidR="00872BBD" w:rsidRPr="00D31E57" w:rsidDel="00D34A3F">
          <w:rPr>
            <w:rFonts w:ascii="Times New Roman" w:hAnsi="Times New Roman" w:cs="Times New Roman"/>
            <w:sz w:val="24"/>
            <w:szCs w:val="24"/>
            <w:rPrChange w:id="624" w:author="Zhamangaraeva, Ayzhamal" w:date="2019-11-25T16:53:00Z">
              <w:rPr>
                <w:sz w:val="24"/>
              </w:rPr>
            </w:rPrChange>
          </w:rPr>
          <w:delText xml:space="preserve"> before the deadline. </w:delText>
        </w:r>
      </w:del>
    </w:p>
    <w:p w14:paraId="46AD84F7" w14:textId="77777777" w:rsidR="00D34A3F" w:rsidRPr="00D31E57" w:rsidRDefault="00D34A3F" w:rsidP="006940A7">
      <w:pPr>
        <w:pBdr>
          <w:top w:val="single" w:sz="4" w:space="1" w:color="auto"/>
          <w:left w:val="single" w:sz="4" w:space="4" w:color="auto"/>
          <w:bottom w:val="single" w:sz="4" w:space="1" w:color="auto"/>
          <w:right w:val="single" w:sz="4" w:space="4" w:color="auto"/>
        </w:pBdr>
        <w:spacing w:before="120"/>
        <w:rPr>
          <w:ins w:id="625" w:author="shaji eapen" w:date="2019-11-26T15:59:00Z"/>
          <w:rFonts w:ascii="Times New Roman" w:hAnsi="Times New Roman" w:cs="Times New Roman"/>
          <w:sz w:val="24"/>
          <w:szCs w:val="24"/>
          <w:rPrChange w:id="626" w:author="Zhamangaraeva, Ayzhamal" w:date="2019-11-25T16:53:00Z">
            <w:rPr>
              <w:ins w:id="627" w:author="shaji eapen" w:date="2019-11-26T15:59:00Z"/>
              <w:sz w:val="24"/>
            </w:rPr>
          </w:rPrChange>
        </w:rPr>
      </w:pPr>
    </w:p>
    <w:p w14:paraId="6A82B0D6" w14:textId="265E90C4" w:rsidR="00872BBD" w:rsidRPr="00D31E57" w:rsidRDefault="00D34A3F" w:rsidP="006940A7">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628" w:author="Zhamangaraeva, Ayzhamal" w:date="2019-11-25T16:53:00Z">
            <w:rPr>
              <w:sz w:val="24"/>
            </w:rPr>
          </w:rPrChange>
        </w:rPr>
      </w:pPr>
      <w:ins w:id="629" w:author="shaji eapen" w:date="2019-11-26T16:00:00Z">
        <w:r w:rsidRPr="00D34A3F">
          <w:rPr>
            <w:rFonts w:ascii="Times New Roman" w:hAnsi="Times New Roman" w:cs="Times New Roman"/>
            <w:sz w:val="24"/>
            <w:szCs w:val="24"/>
          </w:rPr>
          <w:t>Missing deadlines: The deadline for the project itself is one of the significant risks involved. It is a bigger project than we are all used to, so managing our times will be necessary.</w:t>
        </w:r>
      </w:ins>
      <w:del w:id="630" w:author="shaji eapen" w:date="2019-11-26T16:00:00Z">
        <w:r w:rsidR="00872BBD" w:rsidRPr="00D31E57" w:rsidDel="00D34A3F">
          <w:rPr>
            <w:rFonts w:ascii="Times New Roman" w:hAnsi="Times New Roman" w:cs="Times New Roman"/>
            <w:sz w:val="24"/>
            <w:szCs w:val="24"/>
            <w:rPrChange w:id="631" w:author="Zhamangaraeva, Ayzhamal" w:date="2019-11-25T16:53:00Z">
              <w:rPr>
                <w:sz w:val="24"/>
              </w:rPr>
            </w:rPrChange>
          </w:rPr>
          <w:delText xml:space="preserve">Missing deadlines: </w:delText>
        </w:r>
        <w:r w:rsidR="009A0704" w:rsidRPr="00D31E57" w:rsidDel="00D34A3F">
          <w:rPr>
            <w:rFonts w:ascii="Times New Roman" w:hAnsi="Times New Roman" w:cs="Times New Roman"/>
            <w:sz w:val="24"/>
            <w:szCs w:val="24"/>
            <w:rPrChange w:id="632" w:author="Zhamangaraeva, Ayzhamal" w:date="2019-11-25T16:53:00Z">
              <w:rPr>
                <w:sz w:val="24"/>
              </w:rPr>
            </w:rPrChange>
          </w:rPr>
          <w:delText xml:space="preserve">The deadline for the project itself is one of the major risks involved. It is a bigger project than we are all used to so managing our times respectably will be necessary. </w:delText>
        </w:r>
      </w:del>
      <w:r w:rsidR="006940A7" w:rsidRPr="00D31E57">
        <w:rPr>
          <w:rFonts w:ascii="Times New Roman" w:hAnsi="Times New Roman" w:cs="Times New Roman"/>
          <w:sz w:val="24"/>
          <w:szCs w:val="24"/>
          <w:rPrChange w:id="633" w:author="Zhamangaraeva, Ayzhamal" w:date="2019-11-25T16:53:00Z">
            <w:rPr>
              <w:sz w:val="24"/>
            </w:rPr>
          </w:rPrChange>
        </w:rPr>
        <w:t xml:space="preserve"> </w:t>
      </w:r>
    </w:p>
    <w:p w14:paraId="1F18FB1A" w14:textId="77777777" w:rsidR="00B17AF0" w:rsidRPr="00D31E57" w:rsidRDefault="00B17AF0" w:rsidP="006940A7">
      <w:pPr>
        <w:pStyle w:val="Heading2"/>
        <w:rPr>
          <w:szCs w:val="24"/>
        </w:rPr>
      </w:pPr>
    </w:p>
    <w:p w14:paraId="33035635" w14:textId="1C65C48D" w:rsidR="009F6FDB" w:rsidRPr="00B93AFF" w:rsidRDefault="006940A7" w:rsidP="006940A7">
      <w:pPr>
        <w:pStyle w:val="Heading2"/>
        <w:rPr>
          <w:szCs w:val="24"/>
        </w:rPr>
      </w:pPr>
      <w:r w:rsidRPr="00B93AFF">
        <w:rPr>
          <w:szCs w:val="24"/>
        </w:rPr>
        <w:t>4. Technical Process</w:t>
      </w:r>
    </w:p>
    <w:p w14:paraId="1EE04340" w14:textId="29623281" w:rsidR="006940A7" w:rsidRPr="00D31E57" w:rsidRDefault="00D34A3F" w:rsidP="006940A7">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634" w:author="Zhamangaraeva, Ayzhamal" w:date="2019-11-25T16:53:00Z">
            <w:rPr>
              <w:sz w:val="24"/>
            </w:rPr>
          </w:rPrChange>
        </w:rPr>
      </w:pPr>
      <w:ins w:id="635" w:author="shaji eapen" w:date="2019-11-26T16:02:00Z">
        <w:r w:rsidRPr="00D34A3F">
          <w:rPr>
            <w:rFonts w:ascii="Times New Roman" w:hAnsi="Times New Roman" w:cs="Times New Roman"/>
            <w:sz w:val="24"/>
            <w:szCs w:val="24"/>
          </w:rPr>
          <w:t>This segment specifies the technical methods and tools that will be used on the project. It also includes a description of the product and allows for a review to be held and the plans for the complete use cases in the user documentation.</w:t>
        </w:r>
      </w:ins>
      <w:del w:id="636" w:author="shaji eapen" w:date="2019-11-26T16:02:00Z">
        <w:r w:rsidR="006940A7" w:rsidRPr="00D31E57" w:rsidDel="00D34A3F">
          <w:rPr>
            <w:rFonts w:ascii="Times New Roman" w:hAnsi="Times New Roman" w:cs="Times New Roman"/>
            <w:sz w:val="24"/>
            <w:szCs w:val="24"/>
            <w:rPrChange w:id="637" w:author="Zhamangaraeva, Ayzhamal" w:date="2019-11-25T16:53:00Z">
              <w:rPr>
                <w:sz w:val="24"/>
              </w:rPr>
            </w:rPrChange>
          </w:rPr>
          <w:delText xml:space="preserve">This section specifies the technical methods, tools, and techniques </w:delText>
        </w:r>
        <w:r w:rsidR="009A0704" w:rsidRPr="00D31E57" w:rsidDel="00D34A3F">
          <w:rPr>
            <w:rFonts w:ascii="Times New Roman" w:hAnsi="Times New Roman" w:cs="Times New Roman"/>
            <w:sz w:val="24"/>
            <w:szCs w:val="24"/>
            <w:rPrChange w:id="638" w:author="Zhamangaraeva, Ayzhamal" w:date="2019-11-25T16:53:00Z">
              <w:rPr>
                <w:sz w:val="24"/>
              </w:rPr>
            </w:rPrChange>
          </w:rPr>
          <w:delText xml:space="preserve">that will </w:delText>
        </w:r>
        <w:r w:rsidR="006940A7" w:rsidRPr="00D31E57" w:rsidDel="00D34A3F">
          <w:rPr>
            <w:rFonts w:ascii="Times New Roman" w:hAnsi="Times New Roman" w:cs="Times New Roman"/>
            <w:sz w:val="24"/>
            <w:szCs w:val="24"/>
            <w:rPrChange w:id="639" w:author="Zhamangaraeva, Ayzhamal" w:date="2019-11-25T16:53:00Z">
              <w:rPr>
                <w:sz w:val="24"/>
              </w:rPr>
            </w:rPrChange>
          </w:rPr>
          <w:delText xml:space="preserve">be used on the project. It also includes identification of the work </w:delText>
        </w:r>
        <w:r w:rsidR="009A0704" w:rsidRPr="00D31E57" w:rsidDel="00D34A3F">
          <w:rPr>
            <w:rFonts w:ascii="Times New Roman" w:hAnsi="Times New Roman" w:cs="Times New Roman"/>
            <w:sz w:val="24"/>
            <w:szCs w:val="24"/>
            <w:rPrChange w:id="640" w:author="Zhamangaraeva, Ayzhamal" w:date="2019-11-25T16:53:00Z">
              <w:rPr>
                <w:sz w:val="24"/>
              </w:rPr>
            </w:rPrChange>
          </w:rPr>
          <w:delText xml:space="preserve">that will turn into the end </w:delText>
        </w:r>
        <w:r w:rsidR="006940A7" w:rsidRPr="00D31E57" w:rsidDel="00D34A3F">
          <w:rPr>
            <w:rFonts w:ascii="Times New Roman" w:hAnsi="Times New Roman" w:cs="Times New Roman"/>
            <w:sz w:val="24"/>
            <w:szCs w:val="24"/>
            <w:rPrChange w:id="641" w:author="Zhamangaraeva, Ayzhamal" w:date="2019-11-25T16:53:00Z">
              <w:rPr>
                <w:sz w:val="24"/>
              </w:rPr>
            </w:rPrChange>
          </w:rPr>
          <w:delText xml:space="preserve">product and </w:delText>
        </w:r>
        <w:r w:rsidR="009A0704" w:rsidRPr="00D31E57" w:rsidDel="00D34A3F">
          <w:rPr>
            <w:rFonts w:ascii="Times New Roman" w:hAnsi="Times New Roman" w:cs="Times New Roman"/>
            <w:sz w:val="24"/>
            <w:szCs w:val="24"/>
            <w:rPrChange w:id="642" w:author="Zhamangaraeva, Ayzhamal" w:date="2019-11-25T16:53:00Z">
              <w:rPr>
                <w:sz w:val="24"/>
              </w:rPr>
            </w:rPrChange>
          </w:rPr>
          <w:delText>allow for a review</w:delText>
        </w:r>
        <w:r w:rsidR="006940A7" w:rsidRPr="00D31E57" w:rsidDel="00D34A3F">
          <w:rPr>
            <w:rFonts w:ascii="Times New Roman" w:hAnsi="Times New Roman" w:cs="Times New Roman"/>
            <w:sz w:val="24"/>
            <w:szCs w:val="24"/>
            <w:rPrChange w:id="643" w:author="Zhamangaraeva, Ayzhamal" w:date="2019-11-25T16:53:00Z">
              <w:rPr>
                <w:sz w:val="24"/>
              </w:rPr>
            </w:rPrChange>
          </w:rPr>
          <w:delText xml:space="preserve"> to be held and the plans for th</w:delText>
        </w:r>
        <w:r w:rsidR="009A0704" w:rsidRPr="00D31E57" w:rsidDel="00D34A3F">
          <w:rPr>
            <w:rFonts w:ascii="Times New Roman" w:hAnsi="Times New Roman" w:cs="Times New Roman"/>
            <w:sz w:val="24"/>
            <w:szCs w:val="24"/>
            <w:rPrChange w:id="644" w:author="Zhamangaraeva, Ayzhamal" w:date="2019-11-25T16:53:00Z">
              <w:rPr>
                <w:sz w:val="24"/>
              </w:rPr>
            </w:rPrChange>
          </w:rPr>
          <w:delText>e complete use cases</w:delText>
        </w:r>
        <w:r w:rsidR="006940A7" w:rsidRPr="00D31E57" w:rsidDel="00D34A3F">
          <w:rPr>
            <w:rFonts w:ascii="Times New Roman" w:hAnsi="Times New Roman" w:cs="Times New Roman"/>
            <w:sz w:val="24"/>
            <w:szCs w:val="24"/>
            <w:rPrChange w:id="645" w:author="Zhamangaraeva, Ayzhamal" w:date="2019-11-25T16:53:00Z">
              <w:rPr>
                <w:sz w:val="24"/>
              </w:rPr>
            </w:rPrChange>
          </w:rPr>
          <w:delText xml:space="preserve"> in user documentation.</w:delText>
        </w:r>
      </w:del>
    </w:p>
    <w:p w14:paraId="0A750721" w14:textId="77777777" w:rsidR="006940A7" w:rsidRPr="00D31E57" w:rsidRDefault="006940A7" w:rsidP="00D037EB">
      <w:pPr>
        <w:rPr>
          <w:rFonts w:ascii="Times New Roman" w:hAnsi="Times New Roman" w:cs="Times New Roman"/>
          <w:sz w:val="24"/>
          <w:szCs w:val="24"/>
          <w:rPrChange w:id="646" w:author="Zhamangaraeva, Ayzhamal" w:date="2019-11-25T16:53:00Z">
            <w:rPr/>
          </w:rPrChange>
        </w:rPr>
      </w:pPr>
    </w:p>
    <w:p w14:paraId="5EDEA163" w14:textId="09FFFF73" w:rsidR="006940A7" w:rsidRPr="00C77CAA" w:rsidRDefault="006940A7" w:rsidP="006940A7">
      <w:pPr>
        <w:pStyle w:val="Heading2"/>
        <w:rPr>
          <w:szCs w:val="24"/>
        </w:rPr>
      </w:pPr>
      <w:r w:rsidRPr="00D31E57">
        <w:rPr>
          <w:szCs w:val="24"/>
        </w:rPr>
        <w:lastRenderedPageBreak/>
        <w:t>4.1 Methods, Tools, and Techniques</w:t>
      </w:r>
    </w:p>
    <w:p w14:paraId="005E34DB" w14:textId="3DAA987F" w:rsidR="006940A7" w:rsidRPr="00D31E57" w:rsidRDefault="00D34A3F" w:rsidP="004E30A0">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647" w:author="Zhamangaraeva, Ayzhamal" w:date="2019-11-25T16:53:00Z">
            <w:rPr>
              <w:sz w:val="24"/>
            </w:rPr>
          </w:rPrChange>
        </w:rPr>
      </w:pPr>
      <w:ins w:id="648" w:author="shaji eapen" w:date="2019-11-26T16:03:00Z">
        <w:r w:rsidRPr="00D34A3F">
          <w:rPr>
            <w:rFonts w:ascii="Times New Roman" w:hAnsi="Times New Roman" w:cs="Times New Roman"/>
            <w:sz w:val="24"/>
            <w:szCs w:val="24"/>
          </w:rPr>
          <w:t xml:space="preserve">Elicitation is a phase used in the construction of the Use cases recognizing the main actors of the system. The programming tools used to create the system is Python Django web framework for back-end, SQLite database to store and manage data, HTML, CSS, and JavaScript to structure the front end. </w:t>
        </w:r>
      </w:ins>
      <w:del w:id="649" w:author="shaji eapen" w:date="2019-11-26T16:03:00Z">
        <w:r w:rsidR="00851D3D" w:rsidRPr="00D31E57" w:rsidDel="00D34A3F">
          <w:rPr>
            <w:rFonts w:ascii="Times New Roman" w:hAnsi="Times New Roman" w:cs="Times New Roman"/>
            <w:sz w:val="24"/>
            <w:szCs w:val="24"/>
            <w:rPrChange w:id="650" w:author="Zhamangaraeva, Ayzhamal" w:date="2019-11-25T16:53:00Z">
              <w:rPr>
                <w:sz w:val="24"/>
              </w:rPr>
            </w:rPrChange>
          </w:rPr>
          <w:delText xml:space="preserve">Elicitation </w:delText>
        </w:r>
        <w:r w:rsidR="004E30A0" w:rsidRPr="00D31E57" w:rsidDel="00D34A3F">
          <w:rPr>
            <w:rFonts w:ascii="Times New Roman" w:hAnsi="Times New Roman" w:cs="Times New Roman"/>
            <w:sz w:val="24"/>
            <w:szCs w:val="24"/>
            <w:rPrChange w:id="651" w:author="Zhamangaraeva, Ayzhamal" w:date="2019-11-25T16:53:00Z">
              <w:rPr>
                <w:sz w:val="24"/>
              </w:rPr>
            </w:rPrChange>
          </w:rPr>
          <w:delText>is phase used in the development of the Use cases identifying the main actors of the system. The programming tools used to create the system is Python</w:delText>
        </w:r>
      </w:del>
      <w:ins w:id="652" w:author="Zhamangaraeva, Ayzhamal" w:date="2019-11-25T16:59:00Z">
        <w:del w:id="653" w:author="shaji eapen" w:date="2019-11-26T16:03:00Z">
          <w:r w:rsidR="007A4E3F" w:rsidDel="00D34A3F">
            <w:rPr>
              <w:rFonts w:ascii="Times New Roman" w:hAnsi="Times New Roman" w:cs="Times New Roman"/>
              <w:sz w:val="24"/>
              <w:szCs w:val="24"/>
            </w:rPr>
            <w:delText xml:space="preserve"> </w:delText>
          </w:r>
        </w:del>
      </w:ins>
      <w:del w:id="654" w:author="shaji eapen" w:date="2019-11-26T16:03:00Z">
        <w:r w:rsidR="004E30A0" w:rsidRPr="00D31E57" w:rsidDel="00D34A3F">
          <w:rPr>
            <w:rFonts w:ascii="Times New Roman" w:hAnsi="Times New Roman" w:cs="Times New Roman"/>
            <w:sz w:val="24"/>
            <w:szCs w:val="24"/>
            <w:rPrChange w:id="655" w:author="Zhamangaraeva, Ayzhamal" w:date="2019-11-25T16:53:00Z">
              <w:rPr>
                <w:sz w:val="24"/>
              </w:rPr>
            </w:rPrChange>
          </w:rPr>
          <w:delText>, django</w:delText>
        </w:r>
      </w:del>
      <w:ins w:id="656" w:author="Zhamangaraeva, Ayzhamal" w:date="2019-11-25T16:59:00Z">
        <w:del w:id="657" w:author="shaji eapen" w:date="2019-11-26T16:03:00Z">
          <w:r w:rsidR="007A4E3F" w:rsidDel="00D34A3F">
            <w:rPr>
              <w:rFonts w:ascii="Times New Roman" w:hAnsi="Times New Roman" w:cs="Times New Roman"/>
              <w:sz w:val="24"/>
              <w:szCs w:val="24"/>
            </w:rPr>
            <w:delText>Django web framework for back-end</w:delText>
          </w:r>
        </w:del>
      </w:ins>
      <w:del w:id="658" w:author="shaji eapen" w:date="2019-11-26T16:03:00Z">
        <w:r w:rsidR="004E30A0" w:rsidRPr="00D31E57" w:rsidDel="00D34A3F">
          <w:rPr>
            <w:rFonts w:ascii="Times New Roman" w:hAnsi="Times New Roman" w:cs="Times New Roman"/>
            <w:sz w:val="24"/>
            <w:szCs w:val="24"/>
            <w:rPrChange w:id="659" w:author="Zhamangaraeva, Ayzhamal" w:date="2019-11-25T16:53:00Z">
              <w:rPr>
                <w:sz w:val="24"/>
              </w:rPr>
            </w:rPrChange>
          </w:rPr>
          <w:delText>, SQL</w:delText>
        </w:r>
      </w:del>
      <w:ins w:id="660" w:author="Zhamangaraeva, Ayzhamal" w:date="2019-11-25T16:58:00Z">
        <w:del w:id="661" w:author="shaji eapen" w:date="2019-11-26T16:03:00Z">
          <w:r w:rsidR="00D53376" w:rsidDel="00D34A3F">
            <w:rPr>
              <w:rFonts w:ascii="Times New Roman" w:hAnsi="Times New Roman" w:cs="Times New Roman"/>
              <w:sz w:val="24"/>
              <w:szCs w:val="24"/>
            </w:rPr>
            <w:delText>ite</w:delText>
          </w:r>
        </w:del>
      </w:ins>
      <w:del w:id="662" w:author="shaji eapen" w:date="2019-11-26T16:03:00Z">
        <w:r w:rsidR="004E30A0" w:rsidRPr="00D31E57" w:rsidDel="00D34A3F">
          <w:rPr>
            <w:rFonts w:ascii="Times New Roman" w:hAnsi="Times New Roman" w:cs="Times New Roman"/>
            <w:sz w:val="24"/>
            <w:szCs w:val="24"/>
            <w:rPrChange w:id="663" w:author="Zhamangaraeva, Ayzhamal" w:date="2019-11-25T16:53:00Z">
              <w:rPr>
                <w:sz w:val="24"/>
              </w:rPr>
            </w:rPrChange>
          </w:rPr>
          <w:delText xml:space="preserve"> database</w:delText>
        </w:r>
      </w:del>
      <w:ins w:id="664" w:author="Zhamangaraeva, Ayzhamal" w:date="2019-11-25T16:59:00Z">
        <w:del w:id="665" w:author="shaji eapen" w:date="2019-11-26T16:03:00Z">
          <w:r w:rsidR="007A4E3F" w:rsidDel="00D34A3F">
            <w:rPr>
              <w:rFonts w:ascii="Times New Roman" w:hAnsi="Times New Roman" w:cs="Times New Roman"/>
              <w:sz w:val="24"/>
              <w:szCs w:val="24"/>
            </w:rPr>
            <w:delText xml:space="preserve"> to store and manage data</w:delText>
          </w:r>
        </w:del>
      </w:ins>
      <w:del w:id="666" w:author="shaji eapen" w:date="2019-11-26T16:03:00Z">
        <w:r w:rsidR="004E30A0" w:rsidRPr="00D31E57" w:rsidDel="00D34A3F">
          <w:rPr>
            <w:rFonts w:ascii="Times New Roman" w:hAnsi="Times New Roman" w:cs="Times New Roman"/>
            <w:sz w:val="24"/>
            <w:szCs w:val="24"/>
            <w:rPrChange w:id="667" w:author="Zhamangaraeva, Ayzhamal" w:date="2019-11-25T16:53:00Z">
              <w:rPr>
                <w:sz w:val="24"/>
              </w:rPr>
            </w:rPrChange>
          </w:rPr>
          <w:delText>, HTML</w:delText>
        </w:r>
      </w:del>
      <w:ins w:id="668" w:author="Zhamangaraeva, Ayzhamal" w:date="2019-11-25T16:58:00Z">
        <w:del w:id="669" w:author="shaji eapen" w:date="2019-11-26T16:03:00Z">
          <w:r w:rsidR="00D53376" w:rsidDel="00D34A3F">
            <w:rPr>
              <w:rFonts w:ascii="Times New Roman" w:hAnsi="Times New Roman" w:cs="Times New Roman"/>
              <w:sz w:val="24"/>
              <w:szCs w:val="24"/>
            </w:rPr>
            <w:delText>,</w:delText>
          </w:r>
        </w:del>
      </w:ins>
      <w:del w:id="670" w:author="shaji eapen" w:date="2019-11-26T16:03:00Z">
        <w:r w:rsidR="004E30A0" w:rsidRPr="00D31E57" w:rsidDel="00D34A3F">
          <w:rPr>
            <w:rFonts w:ascii="Times New Roman" w:hAnsi="Times New Roman" w:cs="Times New Roman"/>
            <w:sz w:val="24"/>
            <w:szCs w:val="24"/>
            <w:rPrChange w:id="671" w:author="Zhamangaraeva, Ayzhamal" w:date="2019-11-25T16:53:00Z">
              <w:rPr>
                <w:sz w:val="24"/>
              </w:rPr>
            </w:rPrChange>
          </w:rPr>
          <w:delText xml:space="preserve"> and CSS</w:delText>
        </w:r>
      </w:del>
      <w:ins w:id="672" w:author="Zhamangaraeva, Ayzhamal" w:date="2019-11-25T16:58:00Z">
        <w:del w:id="673" w:author="shaji eapen" w:date="2019-11-26T16:03:00Z">
          <w:r w:rsidR="00D53376" w:rsidDel="00D34A3F">
            <w:rPr>
              <w:rFonts w:ascii="Times New Roman" w:hAnsi="Times New Roman" w:cs="Times New Roman"/>
              <w:sz w:val="24"/>
              <w:szCs w:val="24"/>
            </w:rPr>
            <w:delText>, and JavaScript</w:delText>
          </w:r>
        </w:del>
      </w:ins>
      <w:del w:id="674" w:author="shaji eapen" w:date="2019-11-26T16:03:00Z">
        <w:r w:rsidR="004E30A0" w:rsidRPr="00D31E57" w:rsidDel="00D34A3F">
          <w:rPr>
            <w:rFonts w:ascii="Times New Roman" w:hAnsi="Times New Roman" w:cs="Times New Roman"/>
            <w:sz w:val="24"/>
            <w:szCs w:val="24"/>
            <w:rPrChange w:id="675" w:author="Zhamangaraeva, Ayzhamal" w:date="2019-11-25T16:53:00Z">
              <w:rPr>
                <w:sz w:val="24"/>
              </w:rPr>
            </w:rPrChange>
          </w:rPr>
          <w:delText xml:space="preserve"> to</w:delText>
        </w:r>
      </w:del>
      <w:ins w:id="676" w:author="Zhamangaraeva, Ayzhamal" w:date="2019-11-25T16:59:00Z">
        <w:del w:id="677" w:author="shaji eapen" w:date="2019-11-26T16:03:00Z">
          <w:r w:rsidR="007A4E3F" w:rsidDel="00D34A3F">
            <w:rPr>
              <w:rFonts w:ascii="Times New Roman" w:hAnsi="Times New Roman" w:cs="Times New Roman"/>
              <w:sz w:val="24"/>
              <w:szCs w:val="24"/>
            </w:rPr>
            <w:delText xml:space="preserve"> structure </w:delText>
          </w:r>
        </w:del>
      </w:ins>
      <w:del w:id="678" w:author="shaji eapen" w:date="2019-11-26T16:03:00Z">
        <w:r w:rsidR="004E30A0" w:rsidRPr="00D31E57" w:rsidDel="00D34A3F">
          <w:rPr>
            <w:rFonts w:ascii="Times New Roman" w:hAnsi="Times New Roman" w:cs="Times New Roman"/>
            <w:sz w:val="24"/>
            <w:szCs w:val="24"/>
            <w:rPrChange w:id="679" w:author="Zhamangaraeva, Ayzhamal" w:date="2019-11-25T16:53:00Z">
              <w:rPr>
                <w:sz w:val="24"/>
              </w:rPr>
            </w:rPrChange>
          </w:rPr>
          <w:delText xml:space="preserve"> work the front and the back end.</w:delText>
        </w:r>
      </w:del>
      <w:r w:rsidR="004E30A0" w:rsidRPr="00D31E57">
        <w:rPr>
          <w:rFonts w:ascii="Times New Roman" w:hAnsi="Times New Roman" w:cs="Times New Roman"/>
          <w:sz w:val="24"/>
          <w:szCs w:val="24"/>
          <w:rPrChange w:id="680" w:author="Zhamangaraeva, Ayzhamal" w:date="2019-11-25T16:53:00Z">
            <w:rPr>
              <w:sz w:val="24"/>
            </w:rPr>
          </w:rPrChange>
        </w:rPr>
        <w:t xml:space="preserve"> </w:t>
      </w:r>
    </w:p>
    <w:p w14:paraId="017EB01B" w14:textId="216137F4" w:rsidR="006940A7" w:rsidRPr="00C77CAA" w:rsidRDefault="004E30A0" w:rsidP="004E30A0">
      <w:pPr>
        <w:pStyle w:val="Heading2"/>
        <w:rPr>
          <w:szCs w:val="24"/>
        </w:rPr>
      </w:pPr>
      <w:r w:rsidRPr="00D31E57">
        <w:rPr>
          <w:szCs w:val="24"/>
        </w:rPr>
        <w:t>4.2 Software Documentation</w:t>
      </w:r>
    </w:p>
    <w:p w14:paraId="5EB32FD0" w14:textId="31820981" w:rsidR="006940A7" w:rsidRPr="00D31E57" w:rsidRDefault="004E30A0" w:rsidP="00BE730A">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681" w:author="Zhamangaraeva, Ayzhamal" w:date="2019-11-25T16:53:00Z">
            <w:rPr>
              <w:sz w:val="24"/>
            </w:rPr>
          </w:rPrChange>
        </w:rPr>
      </w:pPr>
      <w:r w:rsidRPr="00D31E57">
        <w:rPr>
          <w:rFonts w:ascii="Times New Roman" w:hAnsi="Times New Roman" w:cs="Times New Roman"/>
          <w:sz w:val="24"/>
          <w:szCs w:val="24"/>
          <w:rPrChange w:id="682" w:author="Zhamangaraeva, Ayzhamal" w:date="2019-11-25T16:53:00Z">
            <w:rPr>
              <w:sz w:val="24"/>
            </w:rPr>
          </w:rPrChange>
        </w:rPr>
        <w:t xml:space="preserve">First Draft: </w:t>
      </w:r>
      <w:ins w:id="683" w:author="shaji eapen" w:date="2019-11-26T16:04:00Z">
        <w:r w:rsidR="00D34A3F">
          <w:rPr>
            <w:rFonts w:ascii="Times New Roman" w:hAnsi="Times New Roman" w:cs="Times New Roman"/>
            <w:sz w:val="24"/>
            <w:szCs w:val="24"/>
          </w:rPr>
          <w:t>D</w:t>
        </w:r>
        <w:r w:rsidR="00D34A3F" w:rsidRPr="00D34A3F">
          <w:rPr>
            <w:rFonts w:ascii="Times New Roman" w:hAnsi="Times New Roman" w:cs="Times New Roman"/>
            <w:sz w:val="24"/>
            <w:szCs w:val="24"/>
          </w:rPr>
          <w:t xml:space="preserve">uring this initial draft, the authorized Team Member will outline significant sections and subsections needed for the design. </w:t>
        </w:r>
      </w:ins>
      <w:del w:id="684" w:author="shaji eapen" w:date="2019-11-26T16:04:00Z">
        <w:r w:rsidRPr="00D31E57" w:rsidDel="00D34A3F">
          <w:rPr>
            <w:rFonts w:ascii="Times New Roman" w:hAnsi="Times New Roman" w:cs="Times New Roman"/>
            <w:sz w:val="24"/>
            <w:szCs w:val="24"/>
            <w:rPrChange w:id="685" w:author="Zhamangaraeva, Ayzhamal" w:date="2019-11-25T16:53:00Z">
              <w:rPr>
                <w:sz w:val="24"/>
              </w:rPr>
            </w:rPrChange>
          </w:rPr>
          <w:delText>during this first draft, the assigned Team Member will outline major sections and subsections</w:delText>
        </w:r>
        <w:r w:rsidR="009A0704" w:rsidRPr="00D31E57" w:rsidDel="00D34A3F">
          <w:rPr>
            <w:rFonts w:ascii="Times New Roman" w:hAnsi="Times New Roman" w:cs="Times New Roman"/>
            <w:sz w:val="24"/>
            <w:szCs w:val="24"/>
            <w:rPrChange w:id="686" w:author="Zhamangaraeva, Ayzhamal" w:date="2019-11-25T16:53:00Z">
              <w:rPr>
                <w:sz w:val="24"/>
              </w:rPr>
            </w:rPrChange>
          </w:rPr>
          <w:delText xml:space="preserve"> required for the project</w:delText>
        </w:r>
        <w:r w:rsidRPr="00D31E57" w:rsidDel="00D34A3F">
          <w:rPr>
            <w:rFonts w:ascii="Times New Roman" w:hAnsi="Times New Roman" w:cs="Times New Roman"/>
            <w:sz w:val="24"/>
            <w:szCs w:val="24"/>
            <w:rPrChange w:id="687" w:author="Zhamangaraeva, Ayzhamal" w:date="2019-11-25T16:53:00Z">
              <w:rPr>
                <w:sz w:val="24"/>
              </w:rPr>
            </w:rPrChange>
          </w:rPr>
          <w:delText xml:space="preserve">. </w:delText>
        </w:r>
      </w:del>
    </w:p>
    <w:p w14:paraId="571B0579" w14:textId="02943DE3" w:rsidR="004E30A0" w:rsidDel="00D34A3F" w:rsidRDefault="004E30A0" w:rsidP="00BE730A">
      <w:pPr>
        <w:pBdr>
          <w:top w:val="single" w:sz="4" w:space="1" w:color="auto"/>
          <w:left w:val="single" w:sz="4" w:space="4" w:color="auto"/>
          <w:bottom w:val="single" w:sz="4" w:space="1" w:color="auto"/>
          <w:right w:val="single" w:sz="4" w:space="4" w:color="auto"/>
        </w:pBdr>
        <w:spacing w:before="120"/>
        <w:rPr>
          <w:del w:id="688" w:author="shaji eapen" w:date="2019-11-26T16:05:00Z"/>
          <w:rFonts w:ascii="Times New Roman" w:hAnsi="Times New Roman" w:cs="Times New Roman"/>
          <w:sz w:val="24"/>
          <w:szCs w:val="24"/>
        </w:rPr>
      </w:pPr>
      <w:r w:rsidRPr="00D31E57">
        <w:rPr>
          <w:rFonts w:ascii="Times New Roman" w:hAnsi="Times New Roman" w:cs="Times New Roman"/>
          <w:sz w:val="24"/>
          <w:szCs w:val="24"/>
          <w:rPrChange w:id="689" w:author="Zhamangaraeva, Ayzhamal" w:date="2019-11-25T16:53:00Z">
            <w:rPr>
              <w:sz w:val="24"/>
            </w:rPr>
          </w:rPrChange>
        </w:rPr>
        <w:t xml:space="preserve">Second Draft: </w:t>
      </w:r>
      <w:ins w:id="690" w:author="shaji eapen" w:date="2019-11-26T16:05:00Z">
        <w:r w:rsidR="00D34A3F" w:rsidRPr="00D34A3F">
          <w:rPr>
            <w:rFonts w:ascii="Times New Roman" w:hAnsi="Times New Roman" w:cs="Times New Roman"/>
            <w:sz w:val="24"/>
            <w:szCs w:val="24"/>
          </w:rPr>
          <w:t>The rough draft will be elaborated upon and made more precise. All team members will evaluate the report.</w:t>
        </w:r>
      </w:ins>
      <w:del w:id="691" w:author="shaji eapen" w:date="2019-11-26T16:05:00Z">
        <w:r w:rsidRPr="00D31E57" w:rsidDel="00D34A3F">
          <w:rPr>
            <w:rFonts w:ascii="Times New Roman" w:hAnsi="Times New Roman" w:cs="Times New Roman"/>
            <w:sz w:val="24"/>
            <w:szCs w:val="24"/>
            <w:rPrChange w:id="692" w:author="Zhamangaraeva, Ayzhamal" w:date="2019-11-25T16:53:00Z">
              <w:rPr>
                <w:sz w:val="24"/>
              </w:rPr>
            </w:rPrChange>
          </w:rPr>
          <w:delText xml:space="preserve">The rough draft will be expanded upon and made more specific. All team </w:delText>
        </w:r>
        <w:r w:rsidR="003830BD" w:rsidRPr="00D31E57" w:rsidDel="00D34A3F">
          <w:rPr>
            <w:rFonts w:ascii="Times New Roman" w:hAnsi="Times New Roman" w:cs="Times New Roman"/>
            <w:sz w:val="24"/>
            <w:szCs w:val="24"/>
            <w:rPrChange w:id="693" w:author="Zhamangaraeva, Ayzhamal" w:date="2019-11-25T16:53:00Z">
              <w:rPr>
                <w:sz w:val="24"/>
              </w:rPr>
            </w:rPrChange>
          </w:rPr>
          <w:delText>members</w:delText>
        </w:r>
        <w:r w:rsidRPr="00D31E57" w:rsidDel="00D34A3F">
          <w:rPr>
            <w:rFonts w:ascii="Times New Roman" w:hAnsi="Times New Roman" w:cs="Times New Roman"/>
            <w:sz w:val="24"/>
            <w:szCs w:val="24"/>
            <w:rPrChange w:id="694" w:author="Zhamangaraeva, Ayzhamal" w:date="2019-11-25T16:53:00Z">
              <w:rPr>
                <w:sz w:val="24"/>
              </w:rPr>
            </w:rPrChange>
          </w:rPr>
          <w:delText xml:space="preserve"> will review the document.</w:delText>
        </w:r>
      </w:del>
    </w:p>
    <w:p w14:paraId="0C16CFEF" w14:textId="77777777" w:rsidR="00D34A3F" w:rsidRPr="00D31E57" w:rsidRDefault="00D34A3F" w:rsidP="00BE730A">
      <w:pPr>
        <w:pBdr>
          <w:top w:val="single" w:sz="4" w:space="1" w:color="auto"/>
          <w:left w:val="single" w:sz="4" w:space="4" w:color="auto"/>
          <w:bottom w:val="single" w:sz="4" w:space="1" w:color="auto"/>
          <w:right w:val="single" w:sz="4" w:space="4" w:color="auto"/>
        </w:pBdr>
        <w:spacing w:before="120"/>
        <w:rPr>
          <w:ins w:id="695" w:author="shaji eapen" w:date="2019-11-26T16:05:00Z"/>
          <w:rFonts w:ascii="Times New Roman" w:hAnsi="Times New Roman" w:cs="Times New Roman"/>
          <w:sz w:val="24"/>
          <w:szCs w:val="24"/>
          <w:rPrChange w:id="696" w:author="Zhamangaraeva, Ayzhamal" w:date="2019-11-25T16:53:00Z">
            <w:rPr>
              <w:ins w:id="697" w:author="shaji eapen" w:date="2019-11-26T16:05:00Z"/>
              <w:sz w:val="24"/>
            </w:rPr>
          </w:rPrChange>
        </w:rPr>
      </w:pPr>
    </w:p>
    <w:p w14:paraId="0913C116" w14:textId="5772FA01" w:rsidR="004E30A0" w:rsidRPr="00D31E57" w:rsidRDefault="004E30A0" w:rsidP="00BE730A">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698" w:author="Zhamangaraeva, Ayzhamal" w:date="2019-11-25T16:53:00Z">
            <w:rPr>
              <w:sz w:val="24"/>
            </w:rPr>
          </w:rPrChange>
        </w:rPr>
      </w:pPr>
      <w:r w:rsidRPr="00D31E57">
        <w:rPr>
          <w:rFonts w:ascii="Times New Roman" w:hAnsi="Times New Roman" w:cs="Times New Roman"/>
          <w:sz w:val="24"/>
          <w:szCs w:val="24"/>
          <w:rPrChange w:id="699" w:author="Zhamangaraeva, Ayzhamal" w:date="2019-11-25T16:53:00Z">
            <w:rPr>
              <w:sz w:val="24"/>
            </w:rPr>
          </w:rPrChange>
        </w:rPr>
        <w:t xml:space="preserve">Final Copy: </w:t>
      </w:r>
      <w:ins w:id="700" w:author="shaji eapen" w:date="2019-11-26T16:05:00Z">
        <w:r w:rsidR="00D34A3F" w:rsidRPr="00D34A3F">
          <w:rPr>
            <w:rFonts w:ascii="Times New Roman" w:hAnsi="Times New Roman" w:cs="Times New Roman"/>
            <w:sz w:val="24"/>
            <w:szCs w:val="24"/>
          </w:rPr>
          <w:t>This iteration of the report will have all reviews and changes.</w:t>
        </w:r>
      </w:ins>
      <w:del w:id="701" w:author="shaji eapen" w:date="2019-11-26T16:05:00Z">
        <w:r w:rsidRPr="00D31E57" w:rsidDel="00D34A3F">
          <w:rPr>
            <w:rFonts w:ascii="Times New Roman" w:hAnsi="Times New Roman" w:cs="Times New Roman"/>
            <w:sz w:val="24"/>
            <w:szCs w:val="24"/>
            <w:rPrChange w:id="702" w:author="Zhamangaraeva, Ayzhamal" w:date="2019-11-25T16:53:00Z">
              <w:rPr>
                <w:sz w:val="24"/>
              </w:rPr>
            </w:rPrChange>
          </w:rPr>
          <w:delText>This iteration of the document will have all revisions and changes.</w:delText>
        </w:r>
      </w:del>
    </w:p>
    <w:p w14:paraId="57B2270C" w14:textId="70EDCDC7" w:rsidR="00D037EB" w:rsidRPr="00D31E57" w:rsidRDefault="0081045C" w:rsidP="00BE730A">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703" w:author="Zhamangaraeva, Ayzhamal" w:date="2019-11-25T16:53:00Z">
            <w:rPr>
              <w:sz w:val="24"/>
            </w:rPr>
          </w:rPrChange>
        </w:rPr>
      </w:pPr>
      <w:r w:rsidRPr="00D31E57">
        <w:rPr>
          <w:rFonts w:ascii="Times New Roman" w:hAnsi="Times New Roman" w:cs="Times New Roman"/>
          <w:sz w:val="24"/>
          <w:szCs w:val="24"/>
          <w:rPrChange w:id="704" w:author="Zhamangaraeva, Ayzhamal" w:date="2019-11-25T16:53:00Z">
            <w:rPr>
              <w:sz w:val="24"/>
            </w:rPr>
          </w:rPrChange>
        </w:rPr>
        <w:t xml:space="preserve">Software Requirements Specification: May include use cases, wireframes, and a listing of </w:t>
      </w:r>
      <w:del w:id="705" w:author="shaji eapen" w:date="2019-11-26T16:05:00Z">
        <w:r w:rsidRPr="00D31E57" w:rsidDel="00D34A3F">
          <w:rPr>
            <w:rFonts w:ascii="Times New Roman" w:hAnsi="Times New Roman" w:cs="Times New Roman"/>
            <w:sz w:val="24"/>
            <w:szCs w:val="24"/>
            <w:rPrChange w:id="706" w:author="Zhamangaraeva, Ayzhamal" w:date="2019-11-25T16:53:00Z">
              <w:rPr>
                <w:sz w:val="24"/>
              </w:rPr>
            </w:rPrChange>
          </w:rPr>
          <w:delText xml:space="preserve">functional/non-functional </w:delText>
        </w:r>
      </w:del>
      <w:r w:rsidRPr="00D31E57">
        <w:rPr>
          <w:rFonts w:ascii="Times New Roman" w:hAnsi="Times New Roman" w:cs="Times New Roman"/>
          <w:sz w:val="24"/>
          <w:szCs w:val="24"/>
          <w:rPrChange w:id="707" w:author="Zhamangaraeva, Ayzhamal" w:date="2019-11-25T16:53:00Z">
            <w:rPr>
              <w:sz w:val="24"/>
            </w:rPr>
          </w:rPrChange>
        </w:rPr>
        <w:t>requirements</w:t>
      </w:r>
    </w:p>
    <w:p w14:paraId="4F31E910" w14:textId="3E6B1900" w:rsidR="00D037EB" w:rsidRPr="00D31E57" w:rsidRDefault="00BE730A" w:rsidP="002E57D0">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708" w:author="Zhamangaraeva, Ayzhamal" w:date="2019-11-25T16:53:00Z">
            <w:rPr>
              <w:sz w:val="24"/>
            </w:rPr>
          </w:rPrChange>
        </w:rPr>
      </w:pPr>
      <w:r w:rsidRPr="00D31E57">
        <w:rPr>
          <w:rFonts w:ascii="Times New Roman" w:hAnsi="Times New Roman" w:cs="Times New Roman"/>
          <w:sz w:val="24"/>
          <w:szCs w:val="24"/>
          <w:rPrChange w:id="709" w:author="Zhamangaraeva, Ayzhamal" w:date="2019-11-25T16:53:00Z">
            <w:rPr>
              <w:sz w:val="24"/>
            </w:rPr>
          </w:rPrChange>
        </w:rPr>
        <w:t>Software Design Specification: Contains design for website including database design</w:t>
      </w:r>
    </w:p>
    <w:p w14:paraId="70103BC0" w14:textId="39D12538" w:rsidR="002E57D0" w:rsidRPr="00D31E57" w:rsidRDefault="002E57D0" w:rsidP="002E57D0">
      <w:pPr>
        <w:rPr>
          <w:rFonts w:ascii="Times New Roman" w:hAnsi="Times New Roman" w:cs="Times New Roman"/>
          <w:sz w:val="24"/>
          <w:szCs w:val="24"/>
          <w:rPrChange w:id="710" w:author="Zhamangaraeva, Ayzhamal" w:date="2019-11-25T16:53:00Z">
            <w:rPr/>
          </w:rPrChange>
        </w:rPr>
      </w:pPr>
    </w:p>
    <w:p w14:paraId="278DA18C" w14:textId="10DD8698" w:rsidR="002E57D0" w:rsidRPr="00D53376" w:rsidRDefault="00BE730A" w:rsidP="00BE730A">
      <w:pPr>
        <w:pStyle w:val="Heading2"/>
        <w:rPr>
          <w:szCs w:val="24"/>
        </w:rPr>
      </w:pPr>
      <w:r w:rsidRPr="00D31E57">
        <w:rPr>
          <w:szCs w:val="24"/>
        </w:rPr>
        <w:t>5. Work Packages</w:t>
      </w:r>
      <w:r w:rsidR="007350E7" w:rsidRPr="00C77CAA">
        <w:rPr>
          <w:szCs w:val="24"/>
        </w:rPr>
        <w:t xml:space="preserve"> AND</w:t>
      </w:r>
      <w:r w:rsidRPr="00D53376">
        <w:rPr>
          <w:szCs w:val="24"/>
        </w:rPr>
        <w:t xml:space="preserve"> Schedule</w:t>
      </w:r>
    </w:p>
    <w:p w14:paraId="5D9146A5" w14:textId="6A8374D6" w:rsidR="00BE730A" w:rsidRPr="00D31E57" w:rsidDel="00D34A3F" w:rsidRDefault="00BE730A" w:rsidP="00BE730A">
      <w:pPr>
        <w:pBdr>
          <w:top w:val="single" w:sz="4" w:space="1" w:color="auto"/>
          <w:left w:val="single" w:sz="4" w:space="4" w:color="auto"/>
          <w:bottom w:val="single" w:sz="4" w:space="1" w:color="auto"/>
          <w:right w:val="single" w:sz="4" w:space="4" w:color="auto"/>
        </w:pBdr>
        <w:spacing w:before="120"/>
        <w:rPr>
          <w:del w:id="711" w:author="shaji eapen" w:date="2019-11-26T16:07:00Z"/>
          <w:rFonts w:ascii="Times New Roman" w:hAnsi="Times New Roman" w:cs="Times New Roman"/>
          <w:sz w:val="24"/>
          <w:szCs w:val="24"/>
          <w:rPrChange w:id="712" w:author="Zhamangaraeva, Ayzhamal" w:date="2019-11-25T16:53:00Z">
            <w:rPr>
              <w:del w:id="713" w:author="shaji eapen" w:date="2019-11-26T16:07:00Z"/>
              <w:sz w:val="24"/>
            </w:rPr>
          </w:rPrChange>
        </w:rPr>
      </w:pPr>
      <w:del w:id="714" w:author="shaji eapen" w:date="2019-11-26T16:07:00Z">
        <w:r w:rsidRPr="00D31E57" w:rsidDel="00D34A3F">
          <w:rPr>
            <w:rFonts w:ascii="Times New Roman" w:hAnsi="Times New Roman" w:cs="Times New Roman"/>
            <w:sz w:val="24"/>
            <w:szCs w:val="24"/>
            <w:rPrChange w:id="715" w:author="Zhamangaraeva, Ayzhamal" w:date="2019-11-25T16:53:00Z">
              <w:rPr>
                <w:sz w:val="24"/>
              </w:rPr>
            </w:rPrChange>
          </w:rPr>
          <w:delText>S</w:delText>
        </w:r>
      </w:del>
      <w:ins w:id="716" w:author="shaji eapen" w:date="2019-11-26T16:07:00Z">
        <w:r w:rsidR="00D34A3F" w:rsidRPr="00D34A3F">
          <w:rPr>
            <w:rFonts w:ascii="Times New Roman" w:hAnsi="Times New Roman" w:cs="Times New Roman"/>
            <w:sz w:val="24"/>
            <w:szCs w:val="24"/>
          </w:rPr>
          <w:t xml:space="preserve">Define the work packages, resource requirements, allocation of budget and resources to work packages, and a project schedule. </w:t>
        </w:r>
      </w:ins>
      <w:del w:id="717" w:author="shaji eapen" w:date="2019-11-26T16:07:00Z">
        <w:r w:rsidRPr="00D31E57" w:rsidDel="00D34A3F">
          <w:rPr>
            <w:rFonts w:ascii="Times New Roman" w:hAnsi="Times New Roman" w:cs="Times New Roman"/>
            <w:sz w:val="24"/>
            <w:szCs w:val="24"/>
            <w:rPrChange w:id="718" w:author="Zhamangaraeva, Ayzhamal" w:date="2019-11-25T16:53:00Z">
              <w:rPr>
                <w:sz w:val="24"/>
              </w:rPr>
            </w:rPrChange>
          </w:rPr>
          <w:delText>pecify the work packages, dependency relationships, resource requirements, allocation of budget and resources to work packages, and a project schedule. Much of the content may be in appendices that are living documents, updated as the work proceeds.</w:delText>
        </w:r>
      </w:del>
    </w:p>
    <w:p w14:paraId="4C93A5A3" w14:textId="3AF68F78" w:rsidR="00BE730A" w:rsidRPr="00C77CAA" w:rsidRDefault="00BE730A" w:rsidP="00D34A3F">
      <w:pPr>
        <w:pBdr>
          <w:top w:val="single" w:sz="4" w:space="1" w:color="auto"/>
          <w:left w:val="single" w:sz="4" w:space="4" w:color="auto"/>
          <w:bottom w:val="single" w:sz="4" w:space="1" w:color="auto"/>
          <w:right w:val="single" w:sz="4" w:space="4" w:color="auto"/>
        </w:pBdr>
        <w:spacing w:before="120"/>
        <w:rPr>
          <w:szCs w:val="24"/>
        </w:rPr>
      </w:pPr>
      <w:r w:rsidRPr="00D31E57">
        <w:rPr>
          <w:szCs w:val="24"/>
        </w:rPr>
        <w:t>5.1 Work Packages</w:t>
      </w:r>
    </w:p>
    <w:p w14:paraId="21686F21" w14:textId="77777777" w:rsidR="00DF6BBF" w:rsidRDefault="00DF6BBF" w:rsidP="00BE730A">
      <w:pPr>
        <w:rPr>
          <w:ins w:id="719" w:author="shaji eapen" w:date="2019-11-26T16:07:00Z"/>
          <w:rFonts w:ascii="Times New Roman" w:hAnsi="Times New Roman" w:cs="Times New Roman"/>
          <w:sz w:val="24"/>
          <w:szCs w:val="24"/>
        </w:rPr>
      </w:pPr>
    </w:p>
    <w:p w14:paraId="36C0CA57" w14:textId="77777777" w:rsidR="00DF6BBF" w:rsidRDefault="00DF6BBF" w:rsidP="00BE730A">
      <w:pPr>
        <w:rPr>
          <w:ins w:id="720" w:author="shaji eapen" w:date="2019-11-26T16:07:00Z"/>
          <w:rFonts w:ascii="Times New Roman" w:hAnsi="Times New Roman" w:cs="Times New Roman"/>
          <w:sz w:val="24"/>
          <w:szCs w:val="24"/>
        </w:rPr>
      </w:pPr>
    </w:p>
    <w:p w14:paraId="5330DE2A" w14:textId="77777777" w:rsidR="00DF6BBF" w:rsidRDefault="00DF6BBF" w:rsidP="00BE730A">
      <w:pPr>
        <w:rPr>
          <w:ins w:id="721" w:author="shaji eapen" w:date="2019-11-26T16:07:00Z"/>
          <w:rFonts w:ascii="Times New Roman" w:hAnsi="Times New Roman" w:cs="Times New Roman"/>
          <w:sz w:val="24"/>
          <w:szCs w:val="24"/>
        </w:rPr>
      </w:pPr>
    </w:p>
    <w:p w14:paraId="1651E9AD" w14:textId="0BBCC26C" w:rsidR="000D087B" w:rsidRDefault="000D087B" w:rsidP="000D087B">
      <w:pPr>
        <w:pStyle w:val="Heading2"/>
        <w:rPr>
          <w:ins w:id="722" w:author="shaji eapen" w:date="2019-11-26T16:20:00Z"/>
          <w:szCs w:val="24"/>
        </w:rPr>
        <w:pPrChange w:id="723" w:author="shaji eapen" w:date="2019-11-26T16:21:00Z">
          <w:pPr/>
        </w:pPrChange>
      </w:pPr>
      <w:ins w:id="724" w:author="shaji eapen" w:date="2019-11-26T16:20:00Z">
        <w:r>
          <w:rPr>
            <w:szCs w:val="24"/>
          </w:rPr>
          <w:t>5.1 Work Packages</w:t>
        </w:r>
      </w:ins>
    </w:p>
    <w:p w14:paraId="1FEACB6F" w14:textId="4339AA95" w:rsidR="00587636" w:rsidRPr="00D31E57" w:rsidRDefault="000D087B" w:rsidP="00BE730A">
      <w:pPr>
        <w:rPr>
          <w:rFonts w:ascii="Times New Roman" w:hAnsi="Times New Roman" w:cs="Times New Roman"/>
          <w:sz w:val="24"/>
          <w:szCs w:val="24"/>
          <w:rPrChange w:id="725" w:author="Zhamangaraeva, Ayzhamal" w:date="2019-11-25T16:53:00Z">
            <w:rPr/>
          </w:rPrChange>
        </w:rPr>
      </w:pPr>
      <w:ins w:id="726" w:author="shaji eapen" w:date="2019-11-26T16:20:00Z">
        <w:r>
          <w:rPr>
            <w:rFonts w:ascii="Times New Roman" w:hAnsi="Times New Roman" w:cs="Times New Roman"/>
            <w:sz w:val="24"/>
            <w:szCs w:val="24"/>
          </w:rPr>
          <w:t>A</w:t>
        </w:r>
      </w:ins>
      <w:del w:id="727" w:author="shaji eapen" w:date="2019-11-26T16:20:00Z">
        <w:r w:rsidR="00587636" w:rsidRPr="00D31E57" w:rsidDel="000D087B">
          <w:rPr>
            <w:rFonts w:ascii="Times New Roman" w:hAnsi="Times New Roman" w:cs="Times New Roman"/>
            <w:sz w:val="24"/>
            <w:szCs w:val="24"/>
            <w:rPrChange w:id="728" w:author="Zhamangaraeva, Ayzhamal" w:date="2019-11-25T16:53:00Z">
              <w:rPr/>
            </w:rPrChange>
          </w:rPr>
          <w:delText>A</w:delText>
        </w:r>
      </w:del>
      <w:r w:rsidR="00587636" w:rsidRPr="00D31E57">
        <w:rPr>
          <w:rFonts w:ascii="Times New Roman" w:hAnsi="Times New Roman" w:cs="Times New Roman"/>
          <w:sz w:val="24"/>
          <w:szCs w:val="24"/>
          <w:rPrChange w:id="729" w:author="Zhamangaraeva, Ayzhamal" w:date="2019-11-25T16:53:00Z">
            <w:rPr/>
          </w:rPrChange>
        </w:rPr>
        <w:t>ll work packages are written below:</w:t>
      </w:r>
    </w:p>
    <w:tbl>
      <w:tblPr>
        <w:tblStyle w:val="TableGrid"/>
        <w:tblW w:w="0" w:type="auto"/>
        <w:tblLook w:val="04A0" w:firstRow="1" w:lastRow="0" w:firstColumn="1" w:lastColumn="0" w:noHBand="0" w:noVBand="1"/>
      </w:tblPr>
      <w:tblGrid>
        <w:gridCol w:w="3116"/>
        <w:gridCol w:w="3117"/>
        <w:gridCol w:w="3117"/>
      </w:tblGrid>
      <w:tr w:rsidR="00BE730A" w:rsidRPr="00D31E57" w14:paraId="00D396AC" w14:textId="77777777" w:rsidTr="00BE730A">
        <w:tc>
          <w:tcPr>
            <w:tcW w:w="3116" w:type="dxa"/>
          </w:tcPr>
          <w:p w14:paraId="07624CFD" w14:textId="70FAF5F7" w:rsidR="00BE730A" w:rsidRPr="00D31E57" w:rsidRDefault="00BE730A" w:rsidP="00BE730A">
            <w:pPr>
              <w:rPr>
                <w:rFonts w:ascii="Times New Roman" w:hAnsi="Times New Roman" w:cs="Times New Roman"/>
                <w:sz w:val="24"/>
                <w:szCs w:val="24"/>
                <w:rPrChange w:id="730" w:author="Zhamangaraeva, Ayzhamal" w:date="2019-11-25T16:53:00Z">
                  <w:rPr/>
                </w:rPrChange>
              </w:rPr>
            </w:pPr>
            <w:r w:rsidRPr="00D31E57">
              <w:rPr>
                <w:rFonts w:ascii="Times New Roman" w:hAnsi="Times New Roman" w:cs="Times New Roman"/>
                <w:sz w:val="24"/>
                <w:szCs w:val="24"/>
                <w:rPrChange w:id="731" w:author="Zhamangaraeva, Ayzhamal" w:date="2019-11-25T16:53:00Z">
                  <w:rPr/>
                </w:rPrChange>
              </w:rPr>
              <w:t>Work Package</w:t>
            </w:r>
          </w:p>
        </w:tc>
        <w:tc>
          <w:tcPr>
            <w:tcW w:w="3117" w:type="dxa"/>
          </w:tcPr>
          <w:p w14:paraId="61303C15" w14:textId="7115511A" w:rsidR="00BE730A" w:rsidRPr="00D31E57" w:rsidRDefault="00BE730A" w:rsidP="00BE730A">
            <w:pPr>
              <w:rPr>
                <w:rFonts w:ascii="Times New Roman" w:hAnsi="Times New Roman" w:cs="Times New Roman"/>
                <w:sz w:val="24"/>
                <w:szCs w:val="24"/>
                <w:rPrChange w:id="732" w:author="Zhamangaraeva, Ayzhamal" w:date="2019-11-25T16:53:00Z">
                  <w:rPr/>
                </w:rPrChange>
              </w:rPr>
            </w:pPr>
            <w:r w:rsidRPr="00D31E57">
              <w:rPr>
                <w:rFonts w:ascii="Times New Roman" w:hAnsi="Times New Roman" w:cs="Times New Roman"/>
                <w:sz w:val="24"/>
                <w:szCs w:val="24"/>
                <w:rPrChange w:id="733" w:author="Zhamangaraeva, Ayzhamal" w:date="2019-11-25T16:53:00Z">
                  <w:rPr/>
                </w:rPrChange>
              </w:rPr>
              <w:t>Members</w:t>
            </w:r>
          </w:p>
        </w:tc>
        <w:tc>
          <w:tcPr>
            <w:tcW w:w="3117" w:type="dxa"/>
          </w:tcPr>
          <w:p w14:paraId="127DD7FC" w14:textId="0B200ADB" w:rsidR="00BE730A" w:rsidRPr="00D31E57" w:rsidRDefault="00BE730A" w:rsidP="00BE730A">
            <w:pPr>
              <w:rPr>
                <w:rFonts w:ascii="Times New Roman" w:hAnsi="Times New Roman" w:cs="Times New Roman"/>
                <w:sz w:val="24"/>
                <w:szCs w:val="24"/>
                <w:rPrChange w:id="734" w:author="Zhamangaraeva, Ayzhamal" w:date="2019-11-25T16:53:00Z">
                  <w:rPr/>
                </w:rPrChange>
              </w:rPr>
            </w:pPr>
            <w:r w:rsidRPr="00D31E57">
              <w:rPr>
                <w:rFonts w:ascii="Times New Roman" w:hAnsi="Times New Roman" w:cs="Times New Roman"/>
                <w:sz w:val="24"/>
                <w:szCs w:val="24"/>
                <w:rPrChange w:id="735" w:author="Zhamangaraeva, Ayzhamal" w:date="2019-11-25T16:53:00Z">
                  <w:rPr/>
                </w:rPrChange>
              </w:rPr>
              <w:t>Hours Estimated</w:t>
            </w:r>
          </w:p>
        </w:tc>
      </w:tr>
      <w:tr w:rsidR="00BE730A" w:rsidRPr="00D31E57" w14:paraId="5D3AE4C3" w14:textId="77777777" w:rsidTr="00BE730A">
        <w:tc>
          <w:tcPr>
            <w:tcW w:w="3116" w:type="dxa"/>
          </w:tcPr>
          <w:p w14:paraId="5047F9D5" w14:textId="58C2CB11" w:rsidR="00BE730A" w:rsidRPr="00D31E57" w:rsidRDefault="00587636" w:rsidP="00BE730A">
            <w:pPr>
              <w:rPr>
                <w:rFonts w:ascii="Times New Roman" w:hAnsi="Times New Roman" w:cs="Times New Roman"/>
                <w:sz w:val="24"/>
                <w:szCs w:val="24"/>
                <w:rPrChange w:id="736" w:author="Zhamangaraeva, Ayzhamal" w:date="2019-11-25T16:53:00Z">
                  <w:rPr/>
                </w:rPrChange>
              </w:rPr>
            </w:pPr>
            <w:r w:rsidRPr="00D31E57">
              <w:rPr>
                <w:rFonts w:ascii="Times New Roman" w:hAnsi="Times New Roman" w:cs="Times New Roman"/>
                <w:sz w:val="24"/>
                <w:szCs w:val="24"/>
                <w:rPrChange w:id="737" w:author="Zhamangaraeva, Ayzhamal" w:date="2019-11-25T16:53:00Z">
                  <w:rPr/>
                </w:rPrChange>
              </w:rPr>
              <w:lastRenderedPageBreak/>
              <w:t>SPMP</w:t>
            </w:r>
          </w:p>
        </w:tc>
        <w:tc>
          <w:tcPr>
            <w:tcW w:w="3117" w:type="dxa"/>
          </w:tcPr>
          <w:p w14:paraId="744846CE" w14:textId="2D61BC09" w:rsidR="00BE730A" w:rsidRPr="00D31E57" w:rsidRDefault="00587636" w:rsidP="00BE730A">
            <w:pPr>
              <w:rPr>
                <w:rFonts w:ascii="Times New Roman" w:hAnsi="Times New Roman" w:cs="Times New Roman"/>
                <w:sz w:val="24"/>
                <w:szCs w:val="24"/>
                <w:rPrChange w:id="738" w:author="Zhamangaraeva, Ayzhamal" w:date="2019-11-25T16:53:00Z">
                  <w:rPr/>
                </w:rPrChange>
              </w:rPr>
            </w:pPr>
            <w:del w:id="739" w:author="shaji eapen" w:date="2019-11-26T15:48:00Z">
              <w:r w:rsidRPr="00D31E57" w:rsidDel="00B93AFF">
                <w:rPr>
                  <w:rFonts w:ascii="Times New Roman" w:hAnsi="Times New Roman" w:cs="Times New Roman"/>
                  <w:sz w:val="24"/>
                  <w:szCs w:val="24"/>
                  <w:rPrChange w:id="740" w:author="Zhamangaraeva, Ayzhamal" w:date="2019-11-25T16:53:00Z">
                    <w:rPr/>
                  </w:rPrChange>
                </w:rPr>
                <w:delText>Team Member</w:delText>
              </w:r>
            </w:del>
            <w:ins w:id="741" w:author="Zhamangaraeva, Ayzhamal" w:date="2019-11-25T17:00:00Z">
              <w:del w:id="742" w:author="shaji eapen" w:date="2019-11-26T15:48:00Z">
                <w:r w:rsidR="00AA2BC7" w:rsidDel="00B93AFF">
                  <w:rPr>
                    <w:rFonts w:ascii="Times New Roman" w:hAnsi="Times New Roman" w:cs="Times New Roman"/>
                    <w:sz w:val="24"/>
                    <w:szCs w:val="24"/>
                  </w:rPr>
                  <w:delText xml:space="preserve"> write the name of the member who did it</w:delText>
                </w:r>
              </w:del>
            </w:ins>
            <w:ins w:id="743" w:author="shaji eapen" w:date="2019-11-26T15:48:00Z">
              <w:r w:rsidR="00B93AFF">
                <w:rPr>
                  <w:rFonts w:ascii="Times New Roman" w:hAnsi="Times New Roman" w:cs="Times New Roman"/>
                  <w:sz w:val="24"/>
                  <w:szCs w:val="24"/>
                </w:rPr>
                <w:t>Alan Mannamplackal, Cesar Rojas</w:t>
              </w:r>
            </w:ins>
          </w:p>
        </w:tc>
        <w:tc>
          <w:tcPr>
            <w:tcW w:w="3117" w:type="dxa"/>
          </w:tcPr>
          <w:p w14:paraId="13D13DC2" w14:textId="313AAF5D" w:rsidR="00BE730A" w:rsidRPr="00D31E57" w:rsidRDefault="003830BD" w:rsidP="00BE730A">
            <w:pPr>
              <w:rPr>
                <w:rFonts w:ascii="Times New Roman" w:hAnsi="Times New Roman" w:cs="Times New Roman"/>
                <w:sz w:val="24"/>
                <w:szCs w:val="24"/>
                <w:rPrChange w:id="744" w:author="Zhamangaraeva, Ayzhamal" w:date="2019-11-25T16:53:00Z">
                  <w:rPr/>
                </w:rPrChange>
              </w:rPr>
            </w:pPr>
            <w:r w:rsidRPr="00D31E57">
              <w:rPr>
                <w:rFonts w:ascii="Times New Roman" w:hAnsi="Times New Roman" w:cs="Times New Roman"/>
                <w:sz w:val="24"/>
                <w:szCs w:val="24"/>
                <w:rPrChange w:id="745" w:author="Zhamangaraeva, Ayzhamal" w:date="2019-11-25T16:53:00Z">
                  <w:rPr/>
                </w:rPrChange>
              </w:rPr>
              <w:t>7</w:t>
            </w:r>
          </w:p>
        </w:tc>
      </w:tr>
      <w:tr w:rsidR="00BE730A" w:rsidRPr="00D31E57" w14:paraId="26A325B9" w14:textId="77777777" w:rsidTr="00BE730A">
        <w:tc>
          <w:tcPr>
            <w:tcW w:w="3116" w:type="dxa"/>
          </w:tcPr>
          <w:p w14:paraId="3766E9E7" w14:textId="5A34B449" w:rsidR="00BE730A" w:rsidRPr="00D31E57" w:rsidRDefault="00587636" w:rsidP="00BE730A">
            <w:pPr>
              <w:rPr>
                <w:rFonts w:ascii="Times New Roman" w:hAnsi="Times New Roman" w:cs="Times New Roman"/>
                <w:sz w:val="24"/>
                <w:szCs w:val="24"/>
                <w:rPrChange w:id="746" w:author="Zhamangaraeva, Ayzhamal" w:date="2019-11-25T16:53:00Z">
                  <w:rPr/>
                </w:rPrChange>
              </w:rPr>
            </w:pPr>
            <w:r w:rsidRPr="00D31E57">
              <w:rPr>
                <w:rFonts w:ascii="Times New Roman" w:hAnsi="Times New Roman" w:cs="Times New Roman"/>
                <w:sz w:val="24"/>
                <w:szCs w:val="24"/>
                <w:rPrChange w:id="747" w:author="Zhamangaraeva, Ayzhamal" w:date="2019-11-25T16:53:00Z">
                  <w:rPr/>
                </w:rPrChange>
              </w:rPr>
              <w:t>Test Plan</w:t>
            </w:r>
          </w:p>
        </w:tc>
        <w:tc>
          <w:tcPr>
            <w:tcW w:w="3117" w:type="dxa"/>
          </w:tcPr>
          <w:p w14:paraId="02280D53" w14:textId="132498C5" w:rsidR="00BE730A" w:rsidRPr="00D31E57" w:rsidRDefault="00B93AFF" w:rsidP="00BE730A">
            <w:pPr>
              <w:rPr>
                <w:rFonts w:ascii="Times New Roman" w:hAnsi="Times New Roman" w:cs="Times New Roman"/>
                <w:sz w:val="24"/>
                <w:szCs w:val="24"/>
                <w:rPrChange w:id="748" w:author="Zhamangaraeva, Ayzhamal" w:date="2019-11-25T16:53:00Z">
                  <w:rPr/>
                </w:rPrChange>
              </w:rPr>
            </w:pPr>
            <w:ins w:id="749" w:author="shaji eapen" w:date="2019-11-26T15:48:00Z">
              <w:r w:rsidRPr="00E42B2A">
                <w:rPr>
                  <w:rFonts w:ascii="Times New Roman" w:hAnsi="Times New Roman" w:cs="Times New Roman"/>
                  <w:sz w:val="24"/>
                  <w:szCs w:val="24"/>
                </w:rPr>
                <w:t>Ayzhamal</w:t>
              </w:r>
              <w:r>
                <w:rPr>
                  <w:rFonts w:ascii="Times New Roman" w:hAnsi="Times New Roman" w:cs="Times New Roman"/>
                  <w:sz w:val="24"/>
                  <w:szCs w:val="24"/>
                </w:rPr>
                <w:t xml:space="preserve"> Zhamangaraev</w:t>
              </w:r>
            </w:ins>
            <w:del w:id="750" w:author="shaji eapen" w:date="2019-11-26T15:48:00Z">
              <w:r w:rsidR="00587636" w:rsidRPr="00D31E57" w:rsidDel="00B93AFF">
                <w:rPr>
                  <w:rFonts w:ascii="Times New Roman" w:hAnsi="Times New Roman" w:cs="Times New Roman"/>
                  <w:sz w:val="24"/>
                  <w:szCs w:val="24"/>
                  <w:rPrChange w:id="751" w:author="Zhamangaraeva, Ayzhamal" w:date="2019-11-25T16:53:00Z">
                    <w:rPr/>
                  </w:rPrChange>
                </w:rPr>
                <w:delText>Manager</w:delText>
              </w:r>
            </w:del>
            <w:ins w:id="752" w:author="shaji eapen" w:date="2019-11-26T15:49:00Z">
              <w:r>
                <w:rPr>
                  <w:rFonts w:ascii="Times New Roman" w:hAnsi="Times New Roman" w:cs="Times New Roman"/>
                  <w:sz w:val="24"/>
                  <w:szCs w:val="24"/>
                </w:rPr>
                <w:t>, Brian Mickens</w:t>
              </w:r>
            </w:ins>
          </w:p>
        </w:tc>
        <w:tc>
          <w:tcPr>
            <w:tcW w:w="3117" w:type="dxa"/>
          </w:tcPr>
          <w:p w14:paraId="5593EACA" w14:textId="026820FC" w:rsidR="00BE730A" w:rsidRPr="00D31E57" w:rsidRDefault="003830BD" w:rsidP="00BE730A">
            <w:pPr>
              <w:rPr>
                <w:rFonts w:ascii="Times New Roman" w:hAnsi="Times New Roman" w:cs="Times New Roman"/>
                <w:sz w:val="24"/>
                <w:szCs w:val="24"/>
                <w:rPrChange w:id="753" w:author="Zhamangaraeva, Ayzhamal" w:date="2019-11-25T16:53:00Z">
                  <w:rPr/>
                </w:rPrChange>
              </w:rPr>
            </w:pPr>
            <w:r w:rsidRPr="00D31E57">
              <w:rPr>
                <w:rFonts w:ascii="Times New Roman" w:hAnsi="Times New Roman" w:cs="Times New Roman"/>
                <w:sz w:val="24"/>
                <w:szCs w:val="24"/>
                <w:rPrChange w:id="754" w:author="Zhamangaraeva, Ayzhamal" w:date="2019-11-25T16:53:00Z">
                  <w:rPr/>
                </w:rPrChange>
              </w:rPr>
              <w:t>10</w:t>
            </w:r>
          </w:p>
        </w:tc>
      </w:tr>
      <w:tr w:rsidR="00BE730A" w:rsidRPr="00D31E57" w14:paraId="6BB7059F" w14:textId="77777777" w:rsidTr="00BE730A">
        <w:tc>
          <w:tcPr>
            <w:tcW w:w="3116" w:type="dxa"/>
          </w:tcPr>
          <w:p w14:paraId="5BEAE89F" w14:textId="3ED2C352" w:rsidR="00BE730A" w:rsidRPr="00D31E57" w:rsidRDefault="00587636" w:rsidP="00BE730A">
            <w:pPr>
              <w:rPr>
                <w:rFonts w:ascii="Times New Roman" w:hAnsi="Times New Roman" w:cs="Times New Roman"/>
                <w:sz w:val="24"/>
                <w:szCs w:val="24"/>
                <w:rPrChange w:id="755" w:author="Zhamangaraeva, Ayzhamal" w:date="2019-11-25T16:53:00Z">
                  <w:rPr/>
                </w:rPrChange>
              </w:rPr>
            </w:pPr>
            <w:r w:rsidRPr="00D31E57">
              <w:rPr>
                <w:rFonts w:ascii="Times New Roman" w:hAnsi="Times New Roman" w:cs="Times New Roman"/>
                <w:sz w:val="24"/>
                <w:szCs w:val="24"/>
                <w:rPrChange w:id="756" w:author="Zhamangaraeva, Ayzhamal" w:date="2019-11-25T16:53:00Z">
                  <w:rPr/>
                </w:rPrChange>
              </w:rPr>
              <w:t>Research</w:t>
            </w:r>
          </w:p>
        </w:tc>
        <w:tc>
          <w:tcPr>
            <w:tcW w:w="3117" w:type="dxa"/>
          </w:tcPr>
          <w:p w14:paraId="5DEB015D" w14:textId="420E88C2" w:rsidR="00BE730A" w:rsidRPr="00D31E57" w:rsidRDefault="00B93AFF" w:rsidP="00BE730A">
            <w:pPr>
              <w:rPr>
                <w:rFonts w:ascii="Times New Roman" w:hAnsi="Times New Roman" w:cs="Times New Roman"/>
                <w:sz w:val="24"/>
                <w:szCs w:val="24"/>
                <w:rPrChange w:id="757" w:author="Zhamangaraeva, Ayzhamal" w:date="2019-11-25T16:53:00Z">
                  <w:rPr/>
                </w:rPrChange>
              </w:rPr>
            </w:pPr>
            <w:ins w:id="758" w:author="shaji eapen" w:date="2019-11-26T15:49:00Z">
              <w:r w:rsidRPr="00E42B2A">
                <w:rPr>
                  <w:rFonts w:ascii="Times New Roman" w:hAnsi="Times New Roman" w:cs="Times New Roman"/>
                  <w:sz w:val="24"/>
                  <w:szCs w:val="24"/>
                </w:rPr>
                <w:t>Alan</w:t>
              </w:r>
              <w:r>
                <w:rPr>
                  <w:rFonts w:ascii="Times New Roman" w:hAnsi="Times New Roman" w:cs="Times New Roman"/>
                  <w:sz w:val="24"/>
                  <w:szCs w:val="24"/>
                </w:rPr>
                <w:t xml:space="preserve"> Mannamplackal</w:t>
              </w:r>
              <w:r w:rsidRPr="00E42B2A">
                <w:rPr>
                  <w:rFonts w:ascii="Times New Roman" w:hAnsi="Times New Roman" w:cs="Times New Roman"/>
                  <w:sz w:val="24"/>
                  <w:szCs w:val="24"/>
                </w:rPr>
                <w:t>, Shaun</w:t>
              </w:r>
              <w:r>
                <w:rPr>
                  <w:rFonts w:ascii="Times New Roman" w:hAnsi="Times New Roman" w:cs="Times New Roman"/>
                  <w:sz w:val="24"/>
                  <w:szCs w:val="24"/>
                </w:rPr>
                <w:t xml:space="preserve"> Ijaz</w:t>
              </w:r>
              <w:r w:rsidRPr="00E42B2A">
                <w:rPr>
                  <w:rFonts w:ascii="Times New Roman" w:hAnsi="Times New Roman" w:cs="Times New Roman"/>
                  <w:sz w:val="24"/>
                  <w:szCs w:val="24"/>
                </w:rPr>
                <w:t>, Cesar</w:t>
              </w:r>
              <w:r>
                <w:rPr>
                  <w:rFonts w:ascii="Times New Roman" w:hAnsi="Times New Roman" w:cs="Times New Roman"/>
                  <w:sz w:val="24"/>
                  <w:szCs w:val="24"/>
                </w:rPr>
                <w:t xml:space="preserve"> Rojas</w:t>
              </w:r>
              <w:r>
                <w:rPr>
                  <w:rFonts w:ascii="Times New Roman" w:hAnsi="Times New Roman" w:cs="Times New Roman"/>
                  <w:sz w:val="24"/>
                  <w:szCs w:val="24"/>
                </w:rPr>
                <w:t xml:space="preserve">, </w:t>
              </w:r>
              <w:r w:rsidRPr="00E42B2A">
                <w:rPr>
                  <w:rFonts w:ascii="Times New Roman" w:hAnsi="Times New Roman" w:cs="Times New Roman"/>
                  <w:sz w:val="24"/>
                  <w:szCs w:val="24"/>
                </w:rPr>
                <w:t>Ayzhamal</w:t>
              </w:r>
              <w:r>
                <w:rPr>
                  <w:rFonts w:ascii="Times New Roman" w:hAnsi="Times New Roman" w:cs="Times New Roman"/>
                  <w:sz w:val="24"/>
                  <w:szCs w:val="24"/>
                </w:rPr>
                <w:t xml:space="preserve"> Zhamangaraev, Brian Mickens</w:t>
              </w:r>
              <w:r>
                <w:rPr>
                  <w:rFonts w:ascii="Times New Roman" w:hAnsi="Times New Roman" w:cs="Times New Roman"/>
                  <w:sz w:val="24"/>
                  <w:szCs w:val="24"/>
                </w:rPr>
                <w:t xml:space="preserve"> </w:t>
              </w:r>
            </w:ins>
            <w:del w:id="759" w:author="shaji eapen" w:date="2019-11-26T15:49:00Z">
              <w:r w:rsidR="00587636" w:rsidRPr="00D31E57" w:rsidDel="00B93AFF">
                <w:rPr>
                  <w:rFonts w:ascii="Times New Roman" w:hAnsi="Times New Roman" w:cs="Times New Roman"/>
                  <w:sz w:val="24"/>
                  <w:szCs w:val="24"/>
                  <w:rPrChange w:id="760" w:author="Zhamangaraeva, Ayzhamal" w:date="2019-11-25T16:53:00Z">
                    <w:rPr/>
                  </w:rPrChange>
                </w:rPr>
                <w:delText>All Members</w:delText>
              </w:r>
            </w:del>
          </w:p>
        </w:tc>
        <w:tc>
          <w:tcPr>
            <w:tcW w:w="3117" w:type="dxa"/>
          </w:tcPr>
          <w:p w14:paraId="1BA03251" w14:textId="09EBAF84" w:rsidR="00BE730A" w:rsidRPr="00D31E57" w:rsidRDefault="00AA2BC7" w:rsidP="00BE730A">
            <w:pPr>
              <w:rPr>
                <w:rFonts w:ascii="Times New Roman" w:hAnsi="Times New Roman" w:cs="Times New Roman"/>
                <w:sz w:val="24"/>
                <w:szCs w:val="24"/>
                <w:rPrChange w:id="761" w:author="Zhamangaraeva, Ayzhamal" w:date="2019-11-25T16:53:00Z">
                  <w:rPr/>
                </w:rPrChange>
              </w:rPr>
            </w:pPr>
            <w:ins w:id="762" w:author="Zhamangaraeva, Ayzhamal" w:date="2019-11-25T17:01:00Z">
              <w:r>
                <w:rPr>
                  <w:rFonts w:ascii="Times New Roman" w:hAnsi="Times New Roman" w:cs="Times New Roman"/>
                  <w:sz w:val="24"/>
                  <w:szCs w:val="24"/>
                </w:rPr>
                <w:t>15</w:t>
              </w:r>
            </w:ins>
            <w:del w:id="763" w:author="Zhamangaraeva, Ayzhamal" w:date="2019-11-25T17:01:00Z">
              <w:r w:rsidR="003830BD" w:rsidRPr="00D31E57" w:rsidDel="00AA2BC7">
                <w:rPr>
                  <w:rFonts w:ascii="Times New Roman" w:hAnsi="Times New Roman" w:cs="Times New Roman"/>
                  <w:sz w:val="24"/>
                  <w:szCs w:val="24"/>
                  <w:rPrChange w:id="764" w:author="Zhamangaraeva, Ayzhamal" w:date="2019-11-25T16:53:00Z">
                    <w:rPr/>
                  </w:rPrChange>
                </w:rPr>
                <w:delText>5</w:delText>
              </w:r>
            </w:del>
          </w:p>
        </w:tc>
      </w:tr>
      <w:tr w:rsidR="00BE730A" w:rsidRPr="00D31E57" w14:paraId="7A54666C" w14:textId="77777777" w:rsidTr="00BE730A">
        <w:tc>
          <w:tcPr>
            <w:tcW w:w="3116" w:type="dxa"/>
          </w:tcPr>
          <w:p w14:paraId="675F8771" w14:textId="7FAA2540" w:rsidR="00BE730A" w:rsidRPr="00D31E57" w:rsidRDefault="00587636" w:rsidP="00BE730A">
            <w:pPr>
              <w:rPr>
                <w:rFonts w:ascii="Times New Roman" w:hAnsi="Times New Roman" w:cs="Times New Roman"/>
                <w:sz w:val="24"/>
                <w:szCs w:val="24"/>
                <w:rPrChange w:id="765" w:author="Zhamangaraeva, Ayzhamal" w:date="2019-11-25T16:53:00Z">
                  <w:rPr/>
                </w:rPrChange>
              </w:rPr>
            </w:pPr>
            <w:r w:rsidRPr="00D31E57">
              <w:rPr>
                <w:rFonts w:ascii="Times New Roman" w:hAnsi="Times New Roman" w:cs="Times New Roman"/>
                <w:sz w:val="24"/>
                <w:szCs w:val="24"/>
                <w:rPrChange w:id="766" w:author="Zhamangaraeva, Ayzhamal" w:date="2019-11-25T16:53:00Z">
                  <w:rPr/>
                </w:rPrChange>
              </w:rPr>
              <w:t>Meetings</w:t>
            </w:r>
          </w:p>
        </w:tc>
        <w:tc>
          <w:tcPr>
            <w:tcW w:w="3117" w:type="dxa"/>
          </w:tcPr>
          <w:p w14:paraId="56DBDC6E" w14:textId="5466EFAF" w:rsidR="00BE730A" w:rsidRPr="00D31E57" w:rsidRDefault="00B93AFF" w:rsidP="00BE730A">
            <w:pPr>
              <w:rPr>
                <w:rFonts w:ascii="Times New Roman" w:hAnsi="Times New Roman" w:cs="Times New Roman"/>
                <w:sz w:val="24"/>
                <w:szCs w:val="24"/>
                <w:rPrChange w:id="767" w:author="Zhamangaraeva, Ayzhamal" w:date="2019-11-25T16:53:00Z">
                  <w:rPr/>
                </w:rPrChange>
              </w:rPr>
            </w:pPr>
            <w:ins w:id="768" w:author="shaji eapen" w:date="2019-11-26T15:49:00Z">
              <w:r w:rsidRPr="00E42B2A">
                <w:rPr>
                  <w:rFonts w:ascii="Times New Roman" w:hAnsi="Times New Roman" w:cs="Times New Roman"/>
                  <w:sz w:val="24"/>
                  <w:szCs w:val="24"/>
                </w:rPr>
                <w:t>Ayzhamal</w:t>
              </w:r>
              <w:r>
                <w:rPr>
                  <w:rFonts w:ascii="Times New Roman" w:hAnsi="Times New Roman" w:cs="Times New Roman"/>
                  <w:sz w:val="24"/>
                  <w:szCs w:val="24"/>
                </w:rPr>
                <w:t xml:space="preserve"> Zhamangaraev</w:t>
              </w:r>
              <w:r w:rsidRPr="00B93AFF" w:rsidDel="00B93AFF">
                <w:rPr>
                  <w:rFonts w:ascii="Times New Roman" w:hAnsi="Times New Roman" w:cs="Times New Roman"/>
                  <w:sz w:val="24"/>
                  <w:szCs w:val="24"/>
                </w:rPr>
                <w:t xml:space="preserve"> </w:t>
              </w:r>
            </w:ins>
            <w:del w:id="769" w:author="shaji eapen" w:date="2019-11-26T15:49:00Z">
              <w:r w:rsidR="00587636" w:rsidRPr="00D31E57" w:rsidDel="00B93AFF">
                <w:rPr>
                  <w:rFonts w:ascii="Times New Roman" w:hAnsi="Times New Roman" w:cs="Times New Roman"/>
                  <w:sz w:val="24"/>
                  <w:szCs w:val="24"/>
                  <w:rPrChange w:id="770" w:author="Zhamangaraeva, Ayzhamal" w:date="2019-11-25T16:53:00Z">
                    <w:rPr/>
                  </w:rPrChange>
                </w:rPr>
                <w:delText>Manager</w:delText>
              </w:r>
            </w:del>
          </w:p>
        </w:tc>
        <w:tc>
          <w:tcPr>
            <w:tcW w:w="3117" w:type="dxa"/>
          </w:tcPr>
          <w:p w14:paraId="4BA454C2" w14:textId="2C4D91F8" w:rsidR="00BE730A" w:rsidRPr="00D31E57" w:rsidRDefault="003830BD" w:rsidP="00BE730A">
            <w:pPr>
              <w:rPr>
                <w:rFonts w:ascii="Times New Roman" w:hAnsi="Times New Roman" w:cs="Times New Roman"/>
                <w:sz w:val="24"/>
                <w:szCs w:val="24"/>
                <w:rPrChange w:id="771" w:author="Zhamangaraeva, Ayzhamal" w:date="2019-11-25T16:53:00Z">
                  <w:rPr/>
                </w:rPrChange>
              </w:rPr>
            </w:pPr>
            <w:r w:rsidRPr="00D31E57">
              <w:rPr>
                <w:rFonts w:ascii="Times New Roman" w:hAnsi="Times New Roman" w:cs="Times New Roman"/>
                <w:sz w:val="24"/>
                <w:szCs w:val="24"/>
                <w:rPrChange w:id="772" w:author="Zhamangaraeva, Ayzhamal" w:date="2019-11-25T16:53:00Z">
                  <w:rPr/>
                </w:rPrChange>
              </w:rPr>
              <w:t>20</w:t>
            </w:r>
          </w:p>
        </w:tc>
      </w:tr>
      <w:tr w:rsidR="00BE730A" w:rsidRPr="00D31E57" w14:paraId="34B25EE7" w14:textId="77777777" w:rsidTr="00BE730A">
        <w:tc>
          <w:tcPr>
            <w:tcW w:w="3116" w:type="dxa"/>
          </w:tcPr>
          <w:p w14:paraId="12EA362C" w14:textId="23751A31" w:rsidR="00BE730A" w:rsidRPr="00D31E57" w:rsidRDefault="00587636" w:rsidP="00BE730A">
            <w:pPr>
              <w:rPr>
                <w:rFonts w:ascii="Times New Roman" w:hAnsi="Times New Roman" w:cs="Times New Roman"/>
                <w:sz w:val="24"/>
                <w:szCs w:val="24"/>
                <w:rPrChange w:id="773" w:author="Zhamangaraeva, Ayzhamal" w:date="2019-11-25T16:53:00Z">
                  <w:rPr/>
                </w:rPrChange>
              </w:rPr>
            </w:pPr>
            <w:r w:rsidRPr="00D31E57">
              <w:rPr>
                <w:rFonts w:ascii="Times New Roman" w:hAnsi="Times New Roman" w:cs="Times New Roman"/>
                <w:sz w:val="24"/>
                <w:szCs w:val="24"/>
                <w:rPrChange w:id="774" w:author="Zhamangaraeva, Ayzhamal" w:date="2019-11-25T16:53:00Z">
                  <w:rPr/>
                </w:rPrChange>
              </w:rPr>
              <w:t>Presentation</w:t>
            </w:r>
          </w:p>
        </w:tc>
        <w:tc>
          <w:tcPr>
            <w:tcW w:w="3117" w:type="dxa"/>
          </w:tcPr>
          <w:p w14:paraId="3E2CF00E" w14:textId="122C6B4E" w:rsidR="00BE730A" w:rsidRPr="00D31E57" w:rsidRDefault="00B93AFF" w:rsidP="00BE730A">
            <w:pPr>
              <w:rPr>
                <w:rFonts w:ascii="Times New Roman" w:hAnsi="Times New Roman" w:cs="Times New Roman"/>
                <w:sz w:val="24"/>
                <w:szCs w:val="24"/>
                <w:rPrChange w:id="775" w:author="Zhamangaraeva, Ayzhamal" w:date="2019-11-25T16:53:00Z">
                  <w:rPr/>
                </w:rPrChange>
              </w:rPr>
            </w:pPr>
            <w:ins w:id="776" w:author="shaji eapen" w:date="2019-11-26T15:50:00Z">
              <w:r w:rsidRPr="00E42B2A">
                <w:rPr>
                  <w:rFonts w:ascii="Times New Roman" w:hAnsi="Times New Roman" w:cs="Times New Roman"/>
                  <w:sz w:val="24"/>
                  <w:szCs w:val="24"/>
                </w:rPr>
                <w:t>Alan</w:t>
              </w:r>
              <w:r>
                <w:rPr>
                  <w:rFonts w:ascii="Times New Roman" w:hAnsi="Times New Roman" w:cs="Times New Roman"/>
                  <w:sz w:val="24"/>
                  <w:szCs w:val="24"/>
                </w:rPr>
                <w:t xml:space="preserve"> Mannamplackal</w:t>
              </w:r>
              <w:r w:rsidRPr="00E42B2A">
                <w:rPr>
                  <w:rFonts w:ascii="Times New Roman" w:hAnsi="Times New Roman" w:cs="Times New Roman"/>
                  <w:sz w:val="24"/>
                  <w:szCs w:val="24"/>
                </w:rPr>
                <w:t>, Shaun</w:t>
              </w:r>
              <w:r>
                <w:rPr>
                  <w:rFonts w:ascii="Times New Roman" w:hAnsi="Times New Roman" w:cs="Times New Roman"/>
                  <w:sz w:val="24"/>
                  <w:szCs w:val="24"/>
                </w:rPr>
                <w:t xml:space="preserve"> Ijaz</w:t>
              </w:r>
              <w:r w:rsidRPr="00E42B2A">
                <w:rPr>
                  <w:rFonts w:ascii="Times New Roman" w:hAnsi="Times New Roman" w:cs="Times New Roman"/>
                  <w:sz w:val="24"/>
                  <w:szCs w:val="24"/>
                </w:rPr>
                <w:t>, Cesar</w:t>
              </w:r>
              <w:r>
                <w:rPr>
                  <w:rFonts w:ascii="Times New Roman" w:hAnsi="Times New Roman" w:cs="Times New Roman"/>
                  <w:sz w:val="24"/>
                  <w:szCs w:val="24"/>
                </w:rPr>
                <w:t xml:space="preserve"> Rojas, </w:t>
              </w:r>
              <w:r w:rsidRPr="00E42B2A">
                <w:rPr>
                  <w:rFonts w:ascii="Times New Roman" w:hAnsi="Times New Roman" w:cs="Times New Roman"/>
                  <w:sz w:val="24"/>
                  <w:szCs w:val="24"/>
                </w:rPr>
                <w:t>Ayzhamal</w:t>
              </w:r>
              <w:r>
                <w:rPr>
                  <w:rFonts w:ascii="Times New Roman" w:hAnsi="Times New Roman" w:cs="Times New Roman"/>
                  <w:sz w:val="24"/>
                  <w:szCs w:val="24"/>
                </w:rPr>
                <w:t xml:space="preserve"> Zhamangaraev, Brian Mickens</w:t>
              </w:r>
            </w:ins>
            <w:del w:id="777" w:author="shaji eapen" w:date="2019-11-26T15:50:00Z">
              <w:r w:rsidR="00587636" w:rsidRPr="00D31E57" w:rsidDel="00B93AFF">
                <w:rPr>
                  <w:rFonts w:ascii="Times New Roman" w:hAnsi="Times New Roman" w:cs="Times New Roman"/>
                  <w:sz w:val="24"/>
                  <w:szCs w:val="24"/>
                  <w:rPrChange w:id="778" w:author="Zhamangaraeva, Ayzhamal" w:date="2019-11-25T16:53:00Z">
                    <w:rPr/>
                  </w:rPrChange>
                </w:rPr>
                <w:delText>All Members</w:delText>
              </w:r>
            </w:del>
          </w:p>
        </w:tc>
        <w:tc>
          <w:tcPr>
            <w:tcW w:w="3117" w:type="dxa"/>
          </w:tcPr>
          <w:p w14:paraId="5D021A28" w14:textId="5F17CFCF" w:rsidR="00BE730A" w:rsidRPr="00D31E57" w:rsidRDefault="007A4E3F" w:rsidP="00BE730A">
            <w:pPr>
              <w:rPr>
                <w:rFonts w:ascii="Times New Roman" w:hAnsi="Times New Roman" w:cs="Times New Roman"/>
                <w:sz w:val="24"/>
                <w:szCs w:val="24"/>
                <w:rPrChange w:id="779" w:author="Zhamangaraeva, Ayzhamal" w:date="2019-11-25T16:53:00Z">
                  <w:rPr/>
                </w:rPrChange>
              </w:rPr>
            </w:pPr>
            <w:ins w:id="780" w:author="Zhamangaraeva, Ayzhamal" w:date="2019-11-25T17:00:00Z">
              <w:r>
                <w:rPr>
                  <w:rFonts w:ascii="Times New Roman" w:hAnsi="Times New Roman" w:cs="Times New Roman"/>
                  <w:sz w:val="24"/>
                  <w:szCs w:val="24"/>
                </w:rPr>
                <w:t xml:space="preserve">10 </w:t>
              </w:r>
            </w:ins>
            <w:del w:id="781" w:author="Zhamangaraeva, Ayzhamal" w:date="2019-11-25T17:00:00Z">
              <w:r w:rsidR="00587636" w:rsidRPr="00D31E57" w:rsidDel="007A4E3F">
                <w:rPr>
                  <w:rFonts w:ascii="Times New Roman" w:hAnsi="Times New Roman" w:cs="Times New Roman"/>
                  <w:sz w:val="24"/>
                  <w:szCs w:val="24"/>
                  <w:rPrChange w:id="782" w:author="Zhamangaraeva, Ayzhamal" w:date="2019-11-25T16:53:00Z">
                    <w:rPr/>
                  </w:rPrChange>
                </w:rPr>
                <w:delText>5</w:delText>
              </w:r>
            </w:del>
            <w:r w:rsidR="00587636" w:rsidRPr="00D31E57">
              <w:rPr>
                <w:rFonts w:ascii="Times New Roman" w:hAnsi="Times New Roman" w:cs="Times New Roman"/>
                <w:sz w:val="24"/>
                <w:szCs w:val="24"/>
                <w:rPrChange w:id="783" w:author="Zhamangaraeva, Ayzhamal" w:date="2019-11-25T16:53:00Z">
                  <w:rPr/>
                </w:rPrChange>
              </w:rPr>
              <w:t>minutes</w:t>
            </w:r>
          </w:p>
        </w:tc>
      </w:tr>
    </w:tbl>
    <w:p w14:paraId="533D1E31" w14:textId="670E2B45" w:rsidR="00BE730A" w:rsidRPr="00D31E57" w:rsidRDefault="00B17AF0" w:rsidP="00BE730A">
      <w:pPr>
        <w:rPr>
          <w:rFonts w:ascii="Times New Roman" w:hAnsi="Times New Roman" w:cs="Times New Roman"/>
          <w:i/>
          <w:sz w:val="24"/>
          <w:szCs w:val="24"/>
          <w:rPrChange w:id="784" w:author="Zhamangaraeva, Ayzhamal" w:date="2019-11-25T16:53:00Z">
            <w:rPr>
              <w:i/>
              <w:sz w:val="16"/>
            </w:rPr>
          </w:rPrChange>
        </w:rPr>
      </w:pPr>
      <w:r w:rsidRPr="00D31E57">
        <w:rPr>
          <w:rFonts w:ascii="Times New Roman" w:hAnsi="Times New Roman" w:cs="Times New Roman"/>
          <w:i/>
          <w:sz w:val="24"/>
          <w:szCs w:val="24"/>
          <w:rPrChange w:id="785" w:author="Zhamangaraeva, Ayzhamal" w:date="2019-11-25T16:53:00Z">
            <w:rPr>
              <w:i/>
              <w:sz w:val="16"/>
            </w:rPr>
          </w:rPrChange>
        </w:rPr>
        <w:t xml:space="preserve">F4 Work Package </w:t>
      </w:r>
    </w:p>
    <w:p w14:paraId="1DBE36E8" w14:textId="2842BABD" w:rsidR="00587636" w:rsidRPr="0004037C" w:rsidRDefault="00587636" w:rsidP="00587636">
      <w:pPr>
        <w:pStyle w:val="Heading2"/>
        <w:rPr>
          <w:szCs w:val="24"/>
        </w:rPr>
      </w:pPr>
      <w:r w:rsidRPr="00D31E57">
        <w:rPr>
          <w:szCs w:val="24"/>
        </w:rPr>
        <w:t>5.2 Resource requirements</w:t>
      </w:r>
    </w:p>
    <w:p w14:paraId="1194D177" w14:textId="04A4A54F" w:rsidR="00587636" w:rsidRPr="00D31E57" w:rsidDel="00DF6BBF" w:rsidRDefault="00587636" w:rsidP="00587636">
      <w:pPr>
        <w:pBdr>
          <w:top w:val="single" w:sz="4" w:space="1" w:color="auto"/>
          <w:left w:val="single" w:sz="4" w:space="4" w:color="auto"/>
          <w:bottom w:val="single" w:sz="4" w:space="1" w:color="auto"/>
          <w:right w:val="single" w:sz="4" w:space="4" w:color="auto"/>
        </w:pBdr>
        <w:spacing w:before="120"/>
        <w:rPr>
          <w:del w:id="786" w:author="shaji eapen" w:date="2019-11-26T16:08:00Z"/>
          <w:rFonts w:ascii="Times New Roman" w:hAnsi="Times New Roman" w:cs="Times New Roman"/>
          <w:sz w:val="24"/>
          <w:szCs w:val="24"/>
          <w:rPrChange w:id="787" w:author="Zhamangaraeva, Ayzhamal" w:date="2019-11-25T16:53:00Z">
            <w:rPr>
              <w:del w:id="788" w:author="shaji eapen" w:date="2019-11-26T16:08:00Z"/>
              <w:sz w:val="24"/>
            </w:rPr>
          </w:rPrChange>
        </w:rPr>
      </w:pPr>
      <w:del w:id="789" w:author="shaji eapen" w:date="2019-11-26T16:08:00Z">
        <w:r w:rsidRPr="00D31E57" w:rsidDel="00DF6BBF">
          <w:rPr>
            <w:rFonts w:ascii="Times New Roman" w:hAnsi="Times New Roman" w:cs="Times New Roman"/>
            <w:sz w:val="24"/>
            <w:szCs w:val="24"/>
            <w:rPrChange w:id="790" w:author="Zhamangaraeva, Ayzhamal" w:date="2019-11-25T16:53:00Z">
              <w:rPr>
                <w:sz w:val="24"/>
              </w:rPr>
            </w:rPrChange>
          </w:rPr>
          <w:delText>H</w:delText>
        </w:r>
      </w:del>
      <w:ins w:id="791" w:author="shaji eapen" w:date="2019-11-26T16:08:00Z">
        <w:r w:rsidR="00DF6BBF" w:rsidRPr="00DF6BBF">
          <w:rPr>
            <w:rFonts w:ascii="Times New Roman" w:hAnsi="Times New Roman" w:cs="Times New Roman"/>
            <w:sz w:val="24"/>
            <w:szCs w:val="24"/>
          </w:rPr>
          <w:t xml:space="preserve">Human resources are the primary resource used in this project. Aside from that, laptops, servers, databases where data is stored, meeting rooms, program editors such as program editing software Atom, and printers are required as resources for this project. </w:t>
        </w:r>
      </w:ins>
      <w:del w:id="792" w:author="shaji eapen" w:date="2019-11-26T16:08:00Z">
        <w:r w:rsidRPr="00D31E57" w:rsidDel="00DF6BBF">
          <w:rPr>
            <w:rFonts w:ascii="Times New Roman" w:hAnsi="Times New Roman" w:cs="Times New Roman"/>
            <w:sz w:val="24"/>
            <w:szCs w:val="24"/>
            <w:rPrChange w:id="793" w:author="Zhamangaraeva, Ayzhamal" w:date="2019-11-25T16:53:00Z">
              <w:rPr>
                <w:sz w:val="24"/>
              </w:rPr>
            </w:rPrChange>
          </w:rPr>
          <w:delText xml:space="preserve">uman resource is the main resource used in this project. Apart from that laptops, servers, databases where data is stored, meeting rooms, program editor such as atom and printers are required as resources for this project. </w:delText>
        </w:r>
      </w:del>
    </w:p>
    <w:p w14:paraId="10A2795A" w14:textId="77777777" w:rsidR="00587636" w:rsidRPr="00D31E57" w:rsidRDefault="00587636" w:rsidP="00DF6BBF">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Change w:id="794" w:author="Zhamangaraeva, Ayzhamal" w:date="2019-11-25T16:53:00Z">
            <w:rPr/>
          </w:rPrChange>
        </w:rPr>
      </w:pPr>
    </w:p>
    <w:p w14:paraId="7016D65F" w14:textId="474F7F7B" w:rsidR="00587636" w:rsidRPr="007A4E3F" w:rsidRDefault="00587636" w:rsidP="00587636">
      <w:pPr>
        <w:pStyle w:val="Heading2"/>
        <w:rPr>
          <w:szCs w:val="24"/>
        </w:rPr>
      </w:pPr>
      <w:r w:rsidRPr="00D31E57">
        <w:rPr>
          <w:szCs w:val="24"/>
        </w:rPr>
        <w:t>5.</w:t>
      </w:r>
      <w:r w:rsidR="007350E7" w:rsidRPr="0004037C">
        <w:rPr>
          <w:szCs w:val="24"/>
        </w:rPr>
        <w:t>3</w:t>
      </w:r>
      <w:r w:rsidRPr="00D53376">
        <w:rPr>
          <w:szCs w:val="24"/>
        </w:rPr>
        <w:t xml:space="preserve"> Schedule</w:t>
      </w:r>
    </w:p>
    <w:tbl>
      <w:tblPr>
        <w:tblStyle w:val="TableGrid"/>
        <w:tblW w:w="0" w:type="auto"/>
        <w:tblLook w:val="04A0" w:firstRow="1" w:lastRow="0" w:firstColumn="1" w:lastColumn="0" w:noHBand="0" w:noVBand="1"/>
      </w:tblPr>
      <w:tblGrid>
        <w:gridCol w:w="2279"/>
        <w:gridCol w:w="1176"/>
        <w:gridCol w:w="3626"/>
        <w:gridCol w:w="2269"/>
      </w:tblGrid>
      <w:tr w:rsidR="00DB5D79" w:rsidRPr="00D31E57" w14:paraId="04540599" w14:textId="77777777" w:rsidTr="00DB5D79">
        <w:tc>
          <w:tcPr>
            <w:tcW w:w="2337" w:type="dxa"/>
          </w:tcPr>
          <w:p w14:paraId="4E43D6BD" w14:textId="20EA024A" w:rsidR="00DB5D79" w:rsidRPr="00D31E57" w:rsidRDefault="00DB5D79" w:rsidP="00587636">
            <w:pPr>
              <w:rPr>
                <w:rFonts w:ascii="Times New Roman" w:hAnsi="Times New Roman" w:cs="Times New Roman"/>
                <w:sz w:val="24"/>
                <w:szCs w:val="24"/>
                <w:rPrChange w:id="795" w:author="Zhamangaraeva, Ayzhamal" w:date="2019-11-25T16:53:00Z">
                  <w:rPr/>
                </w:rPrChange>
              </w:rPr>
            </w:pPr>
            <w:r w:rsidRPr="00D31E57">
              <w:rPr>
                <w:rFonts w:ascii="Times New Roman" w:hAnsi="Times New Roman" w:cs="Times New Roman"/>
                <w:sz w:val="24"/>
                <w:szCs w:val="24"/>
                <w:rPrChange w:id="796" w:author="Zhamangaraeva, Ayzhamal" w:date="2019-11-25T16:53:00Z">
                  <w:rPr/>
                </w:rPrChange>
              </w:rPr>
              <w:t>Phase</w:t>
            </w:r>
          </w:p>
        </w:tc>
        <w:tc>
          <w:tcPr>
            <w:tcW w:w="898" w:type="dxa"/>
          </w:tcPr>
          <w:p w14:paraId="1B91F272" w14:textId="2E3BB02C" w:rsidR="00DB5D79" w:rsidRPr="00D31E57" w:rsidRDefault="00DB5D79" w:rsidP="00587636">
            <w:pPr>
              <w:rPr>
                <w:rFonts w:ascii="Times New Roman" w:hAnsi="Times New Roman" w:cs="Times New Roman"/>
                <w:sz w:val="24"/>
                <w:szCs w:val="24"/>
                <w:rPrChange w:id="797" w:author="Zhamangaraeva, Ayzhamal" w:date="2019-11-25T16:53:00Z">
                  <w:rPr/>
                </w:rPrChange>
              </w:rPr>
            </w:pPr>
            <w:r w:rsidRPr="00D31E57">
              <w:rPr>
                <w:rFonts w:ascii="Times New Roman" w:hAnsi="Times New Roman" w:cs="Times New Roman"/>
                <w:sz w:val="24"/>
                <w:szCs w:val="24"/>
                <w:rPrChange w:id="798" w:author="Zhamangaraeva, Ayzhamal" w:date="2019-11-25T16:53:00Z">
                  <w:rPr/>
                </w:rPrChange>
              </w:rPr>
              <w:t>Milestone</w:t>
            </w:r>
          </w:p>
        </w:tc>
        <w:tc>
          <w:tcPr>
            <w:tcW w:w="3777" w:type="dxa"/>
          </w:tcPr>
          <w:p w14:paraId="490EB477" w14:textId="6CF1F44C" w:rsidR="00DB5D79" w:rsidRPr="00D31E57" w:rsidRDefault="00DB5D79" w:rsidP="00587636">
            <w:pPr>
              <w:rPr>
                <w:rFonts w:ascii="Times New Roman" w:hAnsi="Times New Roman" w:cs="Times New Roman"/>
                <w:sz w:val="24"/>
                <w:szCs w:val="24"/>
                <w:rPrChange w:id="799" w:author="Zhamangaraeva, Ayzhamal" w:date="2019-11-25T16:53:00Z">
                  <w:rPr/>
                </w:rPrChange>
              </w:rPr>
            </w:pPr>
            <w:r w:rsidRPr="00D31E57">
              <w:rPr>
                <w:rFonts w:ascii="Times New Roman" w:hAnsi="Times New Roman" w:cs="Times New Roman"/>
                <w:sz w:val="24"/>
                <w:szCs w:val="24"/>
                <w:rPrChange w:id="800" w:author="Zhamangaraeva, Ayzhamal" w:date="2019-11-25T16:53:00Z">
                  <w:rPr/>
                </w:rPrChange>
              </w:rPr>
              <w:t>Description</w:t>
            </w:r>
          </w:p>
        </w:tc>
        <w:tc>
          <w:tcPr>
            <w:tcW w:w="2338" w:type="dxa"/>
          </w:tcPr>
          <w:p w14:paraId="542E03C9" w14:textId="79FA55F1" w:rsidR="00DB5D79" w:rsidRPr="00D31E57" w:rsidRDefault="00DB5D79" w:rsidP="00587636">
            <w:pPr>
              <w:rPr>
                <w:rFonts w:ascii="Times New Roman" w:hAnsi="Times New Roman" w:cs="Times New Roman"/>
                <w:sz w:val="24"/>
                <w:szCs w:val="24"/>
                <w:rPrChange w:id="801" w:author="Zhamangaraeva, Ayzhamal" w:date="2019-11-25T16:53:00Z">
                  <w:rPr/>
                </w:rPrChange>
              </w:rPr>
            </w:pPr>
            <w:r w:rsidRPr="00D31E57">
              <w:rPr>
                <w:rFonts w:ascii="Times New Roman" w:hAnsi="Times New Roman" w:cs="Times New Roman"/>
                <w:sz w:val="24"/>
                <w:szCs w:val="24"/>
                <w:rPrChange w:id="802" w:author="Zhamangaraeva, Ayzhamal" w:date="2019-11-25T16:53:00Z">
                  <w:rPr/>
                </w:rPrChange>
              </w:rPr>
              <w:t>Date</w:t>
            </w:r>
          </w:p>
        </w:tc>
      </w:tr>
      <w:tr w:rsidR="00DB5D79" w:rsidRPr="00D31E57" w14:paraId="7FA2657E" w14:textId="77777777" w:rsidTr="00DB5D79">
        <w:tc>
          <w:tcPr>
            <w:tcW w:w="2337" w:type="dxa"/>
          </w:tcPr>
          <w:p w14:paraId="26676E50" w14:textId="0D5CB9A6" w:rsidR="00DB5D79" w:rsidRPr="00D31E57" w:rsidRDefault="00DB5D79" w:rsidP="00587636">
            <w:pPr>
              <w:rPr>
                <w:rFonts w:ascii="Times New Roman" w:hAnsi="Times New Roman" w:cs="Times New Roman"/>
                <w:sz w:val="24"/>
                <w:szCs w:val="24"/>
                <w:rPrChange w:id="803" w:author="Zhamangaraeva, Ayzhamal" w:date="2019-11-25T16:53:00Z">
                  <w:rPr/>
                </w:rPrChange>
              </w:rPr>
            </w:pPr>
            <w:r w:rsidRPr="00D31E57">
              <w:rPr>
                <w:rFonts w:ascii="Times New Roman" w:hAnsi="Times New Roman" w:cs="Times New Roman"/>
                <w:bCs/>
                <w:iCs/>
                <w:sz w:val="24"/>
                <w:szCs w:val="24"/>
                <w:rPrChange w:id="804" w:author="Zhamangaraeva, Ayzhamal" w:date="2019-11-25T16:53:00Z">
                  <w:rPr>
                    <w:bCs/>
                    <w:iCs/>
                  </w:rPr>
                </w:rPrChange>
              </w:rPr>
              <w:t>Initial Plan</w:t>
            </w:r>
          </w:p>
        </w:tc>
        <w:tc>
          <w:tcPr>
            <w:tcW w:w="898" w:type="dxa"/>
          </w:tcPr>
          <w:p w14:paraId="68FFC196" w14:textId="0589AC62" w:rsidR="00DB5D79" w:rsidRPr="00D31E57" w:rsidRDefault="00DB5D79" w:rsidP="00587636">
            <w:pPr>
              <w:rPr>
                <w:rFonts w:ascii="Times New Roman" w:hAnsi="Times New Roman" w:cs="Times New Roman"/>
                <w:sz w:val="24"/>
                <w:szCs w:val="24"/>
                <w:rPrChange w:id="805" w:author="Zhamangaraeva, Ayzhamal" w:date="2019-11-25T16:53:00Z">
                  <w:rPr/>
                </w:rPrChange>
              </w:rPr>
            </w:pPr>
            <w:r w:rsidRPr="00D31E57">
              <w:rPr>
                <w:rFonts w:ascii="Times New Roman" w:hAnsi="Times New Roman" w:cs="Times New Roman"/>
                <w:sz w:val="24"/>
                <w:szCs w:val="24"/>
                <w:rPrChange w:id="806" w:author="Zhamangaraeva, Ayzhamal" w:date="2019-11-25T16:53:00Z">
                  <w:rPr/>
                </w:rPrChange>
              </w:rPr>
              <w:t>M1</w:t>
            </w:r>
          </w:p>
        </w:tc>
        <w:tc>
          <w:tcPr>
            <w:tcW w:w="3777" w:type="dxa"/>
          </w:tcPr>
          <w:p w14:paraId="36B27F1E" w14:textId="670EEE06" w:rsidR="00DB5D79" w:rsidRPr="00D31E57" w:rsidRDefault="00DB5D79" w:rsidP="00587636">
            <w:pPr>
              <w:rPr>
                <w:rFonts w:ascii="Times New Roman" w:hAnsi="Times New Roman" w:cs="Times New Roman"/>
                <w:sz w:val="24"/>
                <w:szCs w:val="24"/>
                <w:rPrChange w:id="807" w:author="Zhamangaraeva, Ayzhamal" w:date="2019-11-25T16:53:00Z">
                  <w:rPr/>
                </w:rPrChange>
              </w:rPr>
            </w:pPr>
            <w:r w:rsidRPr="00D31E57">
              <w:rPr>
                <w:rFonts w:ascii="Times New Roman" w:hAnsi="Times New Roman" w:cs="Times New Roman"/>
                <w:sz w:val="24"/>
                <w:szCs w:val="24"/>
                <w:rPrChange w:id="808" w:author="Zhamangaraeva, Ayzhamal" w:date="2019-11-25T16:53:00Z">
                  <w:rPr/>
                </w:rPrChange>
              </w:rPr>
              <w:t>Plan Approval</w:t>
            </w:r>
          </w:p>
        </w:tc>
        <w:tc>
          <w:tcPr>
            <w:tcW w:w="2338" w:type="dxa"/>
          </w:tcPr>
          <w:p w14:paraId="78C383C0" w14:textId="683501A9" w:rsidR="00DB5D79" w:rsidRPr="00D31E57" w:rsidRDefault="00DB5D79" w:rsidP="00587636">
            <w:pPr>
              <w:rPr>
                <w:rFonts w:ascii="Times New Roman" w:hAnsi="Times New Roman" w:cs="Times New Roman"/>
                <w:sz w:val="24"/>
                <w:szCs w:val="24"/>
                <w:rPrChange w:id="809" w:author="Zhamangaraeva, Ayzhamal" w:date="2019-11-25T16:53:00Z">
                  <w:rPr/>
                </w:rPrChange>
              </w:rPr>
            </w:pPr>
            <w:r w:rsidRPr="00D31E57">
              <w:rPr>
                <w:rFonts w:ascii="Times New Roman" w:hAnsi="Times New Roman" w:cs="Times New Roman"/>
                <w:sz w:val="24"/>
                <w:szCs w:val="24"/>
                <w:rPrChange w:id="810" w:author="Zhamangaraeva, Ayzhamal" w:date="2019-11-25T16:53:00Z">
                  <w:rPr/>
                </w:rPrChange>
              </w:rPr>
              <w:t>October 15, 2019</w:t>
            </w:r>
          </w:p>
        </w:tc>
      </w:tr>
      <w:tr w:rsidR="00DB5D79" w:rsidRPr="00D31E57" w14:paraId="2C3E25CE" w14:textId="77777777" w:rsidTr="00DB5D79">
        <w:tc>
          <w:tcPr>
            <w:tcW w:w="2337" w:type="dxa"/>
          </w:tcPr>
          <w:p w14:paraId="141C7FA6" w14:textId="6E5299A9" w:rsidR="00DB5D79" w:rsidRPr="00D31E57" w:rsidRDefault="00DB5D79" w:rsidP="00587636">
            <w:pPr>
              <w:rPr>
                <w:rFonts w:ascii="Times New Roman" w:hAnsi="Times New Roman" w:cs="Times New Roman"/>
                <w:sz w:val="24"/>
                <w:szCs w:val="24"/>
                <w:rPrChange w:id="811" w:author="Zhamangaraeva, Ayzhamal" w:date="2019-11-25T16:53:00Z">
                  <w:rPr/>
                </w:rPrChange>
              </w:rPr>
            </w:pPr>
            <w:r w:rsidRPr="00D31E57">
              <w:rPr>
                <w:rFonts w:ascii="Times New Roman" w:hAnsi="Times New Roman" w:cs="Times New Roman"/>
                <w:bCs/>
                <w:iCs/>
                <w:sz w:val="24"/>
                <w:szCs w:val="24"/>
                <w:rPrChange w:id="812" w:author="Zhamangaraeva, Ayzhamal" w:date="2019-11-25T16:53:00Z">
                  <w:rPr>
                    <w:bCs/>
                    <w:iCs/>
                  </w:rPr>
                </w:rPrChange>
              </w:rPr>
              <w:t>SPMP Document</w:t>
            </w:r>
          </w:p>
        </w:tc>
        <w:tc>
          <w:tcPr>
            <w:tcW w:w="898" w:type="dxa"/>
          </w:tcPr>
          <w:p w14:paraId="2459B3EF" w14:textId="65710973" w:rsidR="00DB5D79" w:rsidRPr="00D31E57" w:rsidRDefault="00DB5D79" w:rsidP="00587636">
            <w:pPr>
              <w:rPr>
                <w:rFonts w:ascii="Times New Roman" w:hAnsi="Times New Roman" w:cs="Times New Roman"/>
                <w:sz w:val="24"/>
                <w:szCs w:val="24"/>
                <w:rPrChange w:id="813" w:author="Zhamangaraeva, Ayzhamal" w:date="2019-11-25T16:53:00Z">
                  <w:rPr/>
                </w:rPrChange>
              </w:rPr>
            </w:pPr>
            <w:r w:rsidRPr="00D31E57">
              <w:rPr>
                <w:rFonts w:ascii="Times New Roman" w:hAnsi="Times New Roman" w:cs="Times New Roman"/>
                <w:sz w:val="24"/>
                <w:szCs w:val="24"/>
                <w:rPrChange w:id="814" w:author="Zhamangaraeva, Ayzhamal" w:date="2019-11-25T16:53:00Z">
                  <w:rPr/>
                </w:rPrChange>
              </w:rPr>
              <w:t>M2</w:t>
            </w:r>
          </w:p>
        </w:tc>
        <w:tc>
          <w:tcPr>
            <w:tcW w:w="3777" w:type="dxa"/>
          </w:tcPr>
          <w:p w14:paraId="2058AD3F" w14:textId="3FCAA055" w:rsidR="00DB5D79" w:rsidRPr="00D31E57" w:rsidRDefault="00DB5D79" w:rsidP="00587636">
            <w:pPr>
              <w:rPr>
                <w:rFonts w:ascii="Times New Roman" w:hAnsi="Times New Roman" w:cs="Times New Roman"/>
                <w:sz w:val="24"/>
                <w:szCs w:val="24"/>
                <w:rPrChange w:id="815" w:author="Zhamangaraeva, Ayzhamal" w:date="2019-11-25T16:53:00Z">
                  <w:rPr/>
                </w:rPrChange>
              </w:rPr>
            </w:pPr>
            <w:r w:rsidRPr="00D31E57">
              <w:rPr>
                <w:rFonts w:ascii="Times New Roman" w:hAnsi="Times New Roman" w:cs="Times New Roman"/>
                <w:sz w:val="24"/>
                <w:szCs w:val="24"/>
                <w:rPrChange w:id="816" w:author="Zhamangaraeva, Ayzhamal" w:date="2019-11-25T16:53:00Z">
                  <w:rPr/>
                </w:rPrChange>
              </w:rPr>
              <w:t>Document approved by the manager</w:t>
            </w:r>
          </w:p>
        </w:tc>
        <w:tc>
          <w:tcPr>
            <w:tcW w:w="2338" w:type="dxa"/>
          </w:tcPr>
          <w:p w14:paraId="04FB0010" w14:textId="18469E56" w:rsidR="00DB5D79" w:rsidRPr="00D31E57" w:rsidRDefault="00DB5D79" w:rsidP="00587636">
            <w:pPr>
              <w:rPr>
                <w:rFonts w:ascii="Times New Roman" w:hAnsi="Times New Roman" w:cs="Times New Roman"/>
                <w:sz w:val="24"/>
                <w:szCs w:val="24"/>
                <w:rPrChange w:id="817" w:author="Zhamangaraeva, Ayzhamal" w:date="2019-11-25T16:53:00Z">
                  <w:rPr/>
                </w:rPrChange>
              </w:rPr>
            </w:pPr>
            <w:r w:rsidRPr="00D31E57">
              <w:rPr>
                <w:rFonts w:ascii="Times New Roman" w:hAnsi="Times New Roman" w:cs="Times New Roman"/>
                <w:sz w:val="24"/>
                <w:szCs w:val="24"/>
                <w:rPrChange w:id="818" w:author="Zhamangaraeva, Ayzhamal" w:date="2019-11-25T16:53:00Z">
                  <w:rPr/>
                </w:rPrChange>
              </w:rPr>
              <w:t>November 01, 2019</w:t>
            </w:r>
          </w:p>
        </w:tc>
      </w:tr>
      <w:tr w:rsidR="00DB5D79" w:rsidRPr="00D31E57" w14:paraId="226D5BE4" w14:textId="77777777" w:rsidTr="00DB5D79">
        <w:tc>
          <w:tcPr>
            <w:tcW w:w="2337" w:type="dxa"/>
          </w:tcPr>
          <w:p w14:paraId="673D07F5" w14:textId="065A2BBC" w:rsidR="00DB5D79" w:rsidRPr="00D31E57" w:rsidRDefault="00DB5D79" w:rsidP="00587636">
            <w:pPr>
              <w:rPr>
                <w:rFonts w:ascii="Times New Roman" w:hAnsi="Times New Roman" w:cs="Times New Roman"/>
                <w:sz w:val="24"/>
                <w:szCs w:val="24"/>
                <w:rPrChange w:id="819" w:author="Zhamangaraeva, Ayzhamal" w:date="2019-11-25T16:53:00Z">
                  <w:rPr/>
                </w:rPrChange>
              </w:rPr>
            </w:pPr>
            <w:r w:rsidRPr="00D31E57">
              <w:rPr>
                <w:rFonts w:ascii="Times New Roman" w:hAnsi="Times New Roman" w:cs="Times New Roman"/>
                <w:sz w:val="24"/>
                <w:szCs w:val="24"/>
                <w:rPrChange w:id="820" w:author="Zhamangaraeva, Ayzhamal" w:date="2019-11-25T16:53:00Z">
                  <w:rPr/>
                </w:rPrChange>
              </w:rPr>
              <w:t>Database and design documents</w:t>
            </w:r>
          </w:p>
        </w:tc>
        <w:tc>
          <w:tcPr>
            <w:tcW w:w="898" w:type="dxa"/>
          </w:tcPr>
          <w:p w14:paraId="2B671DB8" w14:textId="2B2A2050" w:rsidR="00DB5D79" w:rsidRPr="00D31E57" w:rsidRDefault="00DB5D79" w:rsidP="00587636">
            <w:pPr>
              <w:rPr>
                <w:rFonts w:ascii="Times New Roman" w:hAnsi="Times New Roman" w:cs="Times New Roman"/>
                <w:sz w:val="24"/>
                <w:szCs w:val="24"/>
                <w:rPrChange w:id="821" w:author="Zhamangaraeva, Ayzhamal" w:date="2019-11-25T16:53:00Z">
                  <w:rPr/>
                </w:rPrChange>
              </w:rPr>
            </w:pPr>
            <w:r w:rsidRPr="00D31E57">
              <w:rPr>
                <w:rFonts w:ascii="Times New Roman" w:hAnsi="Times New Roman" w:cs="Times New Roman"/>
                <w:sz w:val="24"/>
                <w:szCs w:val="24"/>
                <w:rPrChange w:id="822" w:author="Zhamangaraeva, Ayzhamal" w:date="2019-11-25T16:53:00Z">
                  <w:rPr/>
                </w:rPrChange>
              </w:rPr>
              <w:t>M3</w:t>
            </w:r>
          </w:p>
        </w:tc>
        <w:tc>
          <w:tcPr>
            <w:tcW w:w="3777" w:type="dxa"/>
          </w:tcPr>
          <w:p w14:paraId="2DEBDBE9" w14:textId="67ECCBB7" w:rsidR="00DB5D79" w:rsidRPr="00D31E57" w:rsidRDefault="00DB5D79" w:rsidP="00587636">
            <w:pPr>
              <w:rPr>
                <w:rFonts w:ascii="Times New Roman" w:hAnsi="Times New Roman" w:cs="Times New Roman"/>
                <w:sz w:val="24"/>
                <w:szCs w:val="24"/>
                <w:rPrChange w:id="823" w:author="Zhamangaraeva, Ayzhamal" w:date="2019-11-25T16:53:00Z">
                  <w:rPr/>
                </w:rPrChange>
              </w:rPr>
            </w:pPr>
            <w:r w:rsidRPr="00D31E57">
              <w:rPr>
                <w:rFonts w:ascii="Times New Roman" w:hAnsi="Times New Roman" w:cs="Times New Roman"/>
                <w:sz w:val="24"/>
                <w:szCs w:val="24"/>
                <w:rPrChange w:id="824" w:author="Zhamangaraeva, Ayzhamal" w:date="2019-11-25T16:53:00Z">
                  <w:rPr/>
                </w:rPrChange>
              </w:rPr>
              <w:t>Approval of use case and UML diagrams and database design</w:t>
            </w:r>
          </w:p>
        </w:tc>
        <w:tc>
          <w:tcPr>
            <w:tcW w:w="2338" w:type="dxa"/>
          </w:tcPr>
          <w:p w14:paraId="4C6038BC" w14:textId="7EAFBDFE" w:rsidR="00DB5D79" w:rsidRPr="00D31E57" w:rsidRDefault="00DB5D79" w:rsidP="00587636">
            <w:pPr>
              <w:rPr>
                <w:rFonts w:ascii="Times New Roman" w:hAnsi="Times New Roman" w:cs="Times New Roman"/>
                <w:sz w:val="24"/>
                <w:szCs w:val="24"/>
                <w:rPrChange w:id="825" w:author="Zhamangaraeva, Ayzhamal" w:date="2019-11-25T16:53:00Z">
                  <w:rPr/>
                </w:rPrChange>
              </w:rPr>
            </w:pPr>
            <w:r w:rsidRPr="00D31E57">
              <w:rPr>
                <w:rFonts w:ascii="Times New Roman" w:hAnsi="Times New Roman" w:cs="Times New Roman"/>
                <w:sz w:val="24"/>
                <w:szCs w:val="24"/>
                <w:rPrChange w:id="826" w:author="Zhamangaraeva, Ayzhamal" w:date="2019-11-25T16:53:00Z">
                  <w:rPr/>
                </w:rPrChange>
              </w:rPr>
              <w:t>November 22, 2019</w:t>
            </w:r>
          </w:p>
        </w:tc>
      </w:tr>
      <w:tr w:rsidR="00DB5D79" w:rsidRPr="00D31E57" w14:paraId="708BF836" w14:textId="77777777" w:rsidTr="00DB5D79">
        <w:tc>
          <w:tcPr>
            <w:tcW w:w="2337" w:type="dxa"/>
          </w:tcPr>
          <w:p w14:paraId="586AFA44" w14:textId="2542D001" w:rsidR="00DB5D79" w:rsidRPr="00D31E57" w:rsidRDefault="00DB5D79" w:rsidP="00587636">
            <w:pPr>
              <w:rPr>
                <w:rFonts w:ascii="Times New Roman" w:hAnsi="Times New Roman" w:cs="Times New Roman"/>
                <w:sz w:val="24"/>
                <w:szCs w:val="24"/>
                <w:rPrChange w:id="827" w:author="Zhamangaraeva, Ayzhamal" w:date="2019-11-25T16:53:00Z">
                  <w:rPr/>
                </w:rPrChange>
              </w:rPr>
            </w:pPr>
            <w:r w:rsidRPr="00D31E57">
              <w:rPr>
                <w:rFonts w:ascii="Times New Roman" w:hAnsi="Times New Roman" w:cs="Times New Roman"/>
                <w:sz w:val="24"/>
                <w:szCs w:val="24"/>
                <w:rPrChange w:id="828" w:author="Zhamangaraeva, Ayzhamal" w:date="2019-11-25T16:53:00Z">
                  <w:rPr/>
                </w:rPrChange>
              </w:rPr>
              <w:t>Presentation</w:t>
            </w:r>
          </w:p>
        </w:tc>
        <w:tc>
          <w:tcPr>
            <w:tcW w:w="898" w:type="dxa"/>
          </w:tcPr>
          <w:p w14:paraId="1B0FE4A3" w14:textId="1E5AB487" w:rsidR="00DB5D79" w:rsidRPr="00D31E57" w:rsidRDefault="00DB5D79" w:rsidP="00587636">
            <w:pPr>
              <w:rPr>
                <w:rFonts w:ascii="Times New Roman" w:hAnsi="Times New Roman" w:cs="Times New Roman"/>
                <w:sz w:val="24"/>
                <w:szCs w:val="24"/>
                <w:rPrChange w:id="829" w:author="Zhamangaraeva, Ayzhamal" w:date="2019-11-25T16:53:00Z">
                  <w:rPr/>
                </w:rPrChange>
              </w:rPr>
            </w:pPr>
            <w:r w:rsidRPr="00D31E57">
              <w:rPr>
                <w:rFonts w:ascii="Times New Roman" w:hAnsi="Times New Roman" w:cs="Times New Roman"/>
                <w:sz w:val="24"/>
                <w:szCs w:val="24"/>
                <w:rPrChange w:id="830" w:author="Zhamangaraeva, Ayzhamal" w:date="2019-11-25T16:53:00Z">
                  <w:rPr/>
                </w:rPrChange>
              </w:rPr>
              <w:t>M4</w:t>
            </w:r>
          </w:p>
        </w:tc>
        <w:tc>
          <w:tcPr>
            <w:tcW w:w="3777" w:type="dxa"/>
          </w:tcPr>
          <w:p w14:paraId="4BC30433" w14:textId="6967D7AE" w:rsidR="00DB5D79" w:rsidRPr="00D31E57" w:rsidRDefault="00DB5D79" w:rsidP="00587636">
            <w:pPr>
              <w:rPr>
                <w:rFonts w:ascii="Times New Roman" w:hAnsi="Times New Roman" w:cs="Times New Roman"/>
                <w:sz w:val="24"/>
                <w:szCs w:val="24"/>
                <w:rPrChange w:id="831" w:author="Zhamangaraeva, Ayzhamal" w:date="2019-11-25T16:53:00Z">
                  <w:rPr/>
                </w:rPrChange>
              </w:rPr>
            </w:pPr>
            <w:r w:rsidRPr="00D31E57">
              <w:rPr>
                <w:rFonts w:ascii="Times New Roman" w:hAnsi="Times New Roman" w:cs="Times New Roman"/>
                <w:sz w:val="24"/>
                <w:szCs w:val="24"/>
                <w:rPrChange w:id="832" w:author="Zhamangaraeva, Ayzhamal" w:date="2019-11-25T16:53:00Z">
                  <w:rPr/>
                </w:rPrChange>
              </w:rPr>
              <w:t>Presenting of the finalized product</w:t>
            </w:r>
          </w:p>
        </w:tc>
        <w:tc>
          <w:tcPr>
            <w:tcW w:w="2338" w:type="dxa"/>
          </w:tcPr>
          <w:p w14:paraId="13850135" w14:textId="4D5385F3" w:rsidR="00DB5D79" w:rsidRPr="00D31E57" w:rsidRDefault="00DB5D79" w:rsidP="00587636">
            <w:pPr>
              <w:rPr>
                <w:rFonts w:ascii="Times New Roman" w:hAnsi="Times New Roman" w:cs="Times New Roman"/>
                <w:sz w:val="24"/>
                <w:szCs w:val="24"/>
                <w:rPrChange w:id="833" w:author="Zhamangaraeva, Ayzhamal" w:date="2019-11-25T16:53:00Z">
                  <w:rPr/>
                </w:rPrChange>
              </w:rPr>
            </w:pPr>
            <w:r w:rsidRPr="00D31E57">
              <w:rPr>
                <w:rFonts w:ascii="Times New Roman" w:hAnsi="Times New Roman" w:cs="Times New Roman"/>
                <w:sz w:val="24"/>
                <w:szCs w:val="24"/>
                <w:rPrChange w:id="834" w:author="Zhamangaraeva, Ayzhamal" w:date="2019-11-25T16:53:00Z">
                  <w:rPr/>
                </w:rPrChange>
              </w:rPr>
              <w:t>November 25, 2019</w:t>
            </w:r>
          </w:p>
        </w:tc>
      </w:tr>
    </w:tbl>
    <w:p w14:paraId="50F239A8" w14:textId="3B6684EB" w:rsidR="00587636" w:rsidDel="00DF6BBF" w:rsidRDefault="00B17AF0" w:rsidP="00DB5D79">
      <w:pPr>
        <w:pStyle w:val="Heading2"/>
        <w:rPr>
          <w:del w:id="835" w:author="shaji eapen" w:date="2019-11-26T15:50:00Z"/>
          <w:i/>
          <w:szCs w:val="24"/>
        </w:rPr>
      </w:pPr>
      <w:r w:rsidRPr="00D31E57">
        <w:rPr>
          <w:i/>
          <w:szCs w:val="24"/>
          <w:rPrChange w:id="836" w:author="Zhamangaraeva, Ayzhamal" w:date="2019-11-25T16:53:00Z">
            <w:rPr>
              <w:i/>
              <w:sz w:val="18"/>
            </w:rPr>
          </w:rPrChange>
        </w:rPr>
        <w:t>F5 Schedule List</w:t>
      </w:r>
    </w:p>
    <w:p w14:paraId="6705EE34" w14:textId="699041FD" w:rsidR="00DF6BBF" w:rsidRDefault="00DF6BBF" w:rsidP="00DF6BBF">
      <w:pPr>
        <w:rPr>
          <w:ins w:id="837" w:author="shaji eapen" w:date="2019-11-26T16:09:00Z"/>
        </w:rPr>
      </w:pPr>
    </w:p>
    <w:p w14:paraId="5E4085D6" w14:textId="6C5B5767" w:rsidR="00DF6BBF" w:rsidRDefault="00DF6BBF" w:rsidP="00DF6BBF">
      <w:pPr>
        <w:rPr>
          <w:ins w:id="838" w:author="shaji eapen" w:date="2019-11-26T16:09:00Z"/>
        </w:rPr>
      </w:pPr>
    </w:p>
    <w:p w14:paraId="07350382" w14:textId="17D433B9" w:rsidR="00DF6BBF" w:rsidRDefault="00DF6BBF" w:rsidP="00DF6BBF">
      <w:pPr>
        <w:rPr>
          <w:ins w:id="839" w:author="shaji eapen" w:date="2019-11-26T16:09:00Z"/>
        </w:rPr>
      </w:pPr>
    </w:p>
    <w:p w14:paraId="42D0FB1A" w14:textId="663DE571" w:rsidR="00DF6BBF" w:rsidRDefault="00DF6BBF" w:rsidP="00DF6BBF">
      <w:pPr>
        <w:rPr>
          <w:ins w:id="840" w:author="shaji eapen" w:date="2019-11-26T16:09:00Z"/>
        </w:rPr>
      </w:pPr>
    </w:p>
    <w:p w14:paraId="6F980773" w14:textId="3662BA18" w:rsidR="00DF6BBF" w:rsidRDefault="00DF6BBF" w:rsidP="00DF6BBF">
      <w:pPr>
        <w:rPr>
          <w:ins w:id="841" w:author="shaji eapen" w:date="2019-11-26T16:09:00Z"/>
        </w:rPr>
      </w:pPr>
    </w:p>
    <w:p w14:paraId="0489F32E" w14:textId="3B42D1A0" w:rsidR="00DF6BBF" w:rsidRDefault="00DF6BBF" w:rsidP="00DF6BBF">
      <w:pPr>
        <w:rPr>
          <w:ins w:id="842" w:author="shaji eapen" w:date="2019-11-26T16:09:00Z"/>
        </w:rPr>
      </w:pPr>
    </w:p>
    <w:p w14:paraId="0D70BD85" w14:textId="39235B5A" w:rsidR="00DF6BBF" w:rsidRDefault="00DF6BBF" w:rsidP="00DF6BBF">
      <w:pPr>
        <w:rPr>
          <w:ins w:id="843" w:author="shaji eapen" w:date="2019-11-26T16:09:00Z"/>
        </w:rPr>
      </w:pPr>
    </w:p>
    <w:p w14:paraId="1C7462D7" w14:textId="38008F19" w:rsidR="00DF6BBF" w:rsidRDefault="00DF6BBF" w:rsidP="00DF6BBF">
      <w:pPr>
        <w:rPr>
          <w:ins w:id="844" w:author="shaji eapen" w:date="2019-11-26T16:09:00Z"/>
        </w:rPr>
      </w:pPr>
    </w:p>
    <w:p w14:paraId="087E8661" w14:textId="78F5F7F9" w:rsidR="00DF6BBF" w:rsidRDefault="00DF6BBF" w:rsidP="00DF6BBF">
      <w:pPr>
        <w:rPr>
          <w:ins w:id="845" w:author="shaji eapen" w:date="2019-11-26T16:09:00Z"/>
        </w:rPr>
      </w:pPr>
    </w:p>
    <w:p w14:paraId="0F370944" w14:textId="77777777" w:rsidR="00DF6BBF" w:rsidRPr="00DF6BBF" w:rsidRDefault="00DF6BBF" w:rsidP="009458D8">
      <w:pPr>
        <w:rPr>
          <w:ins w:id="846" w:author="shaji eapen" w:date="2019-11-26T16:09:00Z"/>
          <w:rPrChange w:id="847" w:author="shaji eapen" w:date="2019-11-26T16:09:00Z">
            <w:rPr>
              <w:ins w:id="848" w:author="shaji eapen" w:date="2019-11-26T16:09:00Z"/>
              <w:i/>
              <w:sz w:val="18"/>
            </w:rPr>
          </w:rPrChange>
        </w:rPr>
      </w:pPr>
    </w:p>
    <w:p w14:paraId="05D33389" w14:textId="77777777" w:rsidR="003830BD" w:rsidRPr="00D31E57" w:rsidDel="00B93AFF" w:rsidRDefault="003830BD" w:rsidP="00B93AFF">
      <w:pPr>
        <w:rPr>
          <w:del w:id="849" w:author="shaji eapen" w:date="2019-11-26T15:50:00Z"/>
        </w:rPr>
        <w:pPrChange w:id="850" w:author="shaji eapen" w:date="2019-11-26T15:50:00Z">
          <w:pPr>
            <w:pStyle w:val="Heading2"/>
          </w:pPr>
        </w:pPrChange>
      </w:pPr>
    </w:p>
    <w:p w14:paraId="6FF7ACFB" w14:textId="77777777" w:rsidR="003830BD" w:rsidRPr="00B93AFF" w:rsidDel="00B93AFF" w:rsidRDefault="003830BD" w:rsidP="00DB5D79">
      <w:pPr>
        <w:pStyle w:val="Heading2"/>
        <w:rPr>
          <w:del w:id="851" w:author="shaji eapen" w:date="2019-11-26T15:50:00Z"/>
          <w:szCs w:val="24"/>
        </w:rPr>
      </w:pPr>
    </w:p>
    <w:p w14:paraId="151F753B" w14:textId="77777777" w:rsidR="003830BD" w:rsidRPr="00B93AFF" w:rsidDel="00B93AFF" w:rsidRDefault="003830BD" w:rsidP="00DB5D79">
      <w:pPr>
        <w:pStyle w:val="Heading2"/>
        <w:rPr>
          <w:del w:id="852" w:author="shaji eapen" w:date="2019-11-26T15:50:00Z"/>
          <w:szCs w:val="24"/>
        </w:rPr>
      </w:pPr>
    </w:p>
    <w:p w14:paraId="4255AFFE" w14:textId="77777777" w:rsidR="003830BD" w:rsidRPr="00B93AFF" w:rsidDel="00B93AFF" w:rsidRDefault="003830BD" w:rsidP="00DB5D79">
      <w:pPr>
        <w:pStyle w:val="Heading2"/>
        <w:rPr>
          <w:del w:id="853" w:author="shaji eapen" w:date="2019-11-26T15:50:00Z"/>
          <w:szCs w:val="24"/>
        </w:rPr>
      </w:pPr>
    </w:p>
    <w:p w14:paraId="52B468EE" w14:textId="77777777" w:rsidR="003830BD" w:rsidRPr="00D31E57" w:rsidDel="00B93AFF" w:rsidRDefault="003830BD" w:rsidP="00DB5D79">
      <w:pPr>
        <w:pStyle w:val="Heading2"/>
        <w:rPr>
          <w:del w:id="854" w:author="shaji eapen" w:date="2019-11-26T15:50:00Z"/>
          <w:szCs w:val="24"/>
          <w:rPrChange w:id="855" w:author="Zhamangaraeva, Ayzhamal" w:date="2019-11-25T16:53:00Z">
            <w:rPr>
              <w:del w:id="856" w:author="shaji eapen" w:date="2019-11-26T15:50:00Z"/>
            </w:rPr>
          </w:rPrChange>
        </w:rPr>
      </w:pPr>
    </w:p>
    <w:p w14:paraId="69D77F75" w14:textId="77777777" w:rsidR="003830BD" w:rsidRPr="00D31E57" w:rsidDel="00B93AFF" w:rsidRDefault="003830BD" w:rsidP="00DB5D79">
      <w:pPr>
        <w:pStyle w:val="Heading2"/>
        <w:rPr>
          <w:del w:id="857" w:author="shaji eapen" w:date="2019-11-26T15:50:00Z"/>
          <w:szCs w:val="24"/>
          <w:rPrChange w:id="858" w:author="Zhamangaraeva, Ayzhamal" w:date="2019-11-25T16:53:00Z">
            <w:rPr>
              <w:del w:id="859" w:author="shaji eapen" w:date="2019-11-26T15:50:00Z"/>
            </w:rPr>
          </w:rPrChange>
        </w:rPr>
      </w:pPr>
    </w:p>
    <w:p w14:paraId="59721E20" w14:textId="6E2A5A4F" w:rsidR="00DB5D79" w:rsidRPr="00D31E57" w:rsidRDefault="00DB5D79" w:rsidP="00DB5D79">
      <w:pPr>
        <w:pStyle w:val="Heading2"/>
        <w:rPr>
          <w:szCs w:val="24"/>
          <w:rPrChange w:id="860" w:author="Zhamangaraeva, Ayzhamal" w:date="2019-11-25T16:53:00Z">
            <w:rPr/>
          </w:rPrChange>
        </w:rPr>
      </w:pPr>
      <w:r w:rsidRPr="00D31E57">
        <w:rPr>
          <w:szCs w:val="24"/>
          <w:rPrChange w:id="861" w:author="Zhamangaraeva, Ayzhamal" w:date="2019-11-25T16:53:00Z">
            <w:rPr/>
          </w:rPrChange>
        </w:rPr>
        <w:t>6 Appendices</w:t>
      </w:r>
      <w:r w:rsidR="0076241F" w:rsidRPr="00D31E57">
        <w:rPr>
          <w:szCs w:val="24"/>
          <w:rPrChange w:id="862" w:author="Zhamangaraeva, Ayzhamal" w:date="2019-11-25T16:53:00Z">
            <w:rPr/>
          </w:rPrChange>
        </w:rPr>
        <w:t xml:space="preserve"> (a)</w:t>
      </w:r>
    </w:p>
    <w:p w14:paraId="75EE9713" w14:textId="7FB9DDBB" w:rsidR="00DB5D79" w:rsidRPr="00D31E57" w:rsidRDefault="00231DC3" w:rsidP="0076241F">
      <w:pPr>
        <w:jc w:val="center"/>
        <w:rPr>
          <w:rFonts w:ascii="Times New Roman" w:hAnsi="Times New Roman" w:cs="Times New Roman"/>
          <w:b/>
          <w:sz w:val="24"/>
          <w:szCs w:val="24"/>
          <w:rPrChange w:id="863" w:author="Zhamangaraeva, Ayzhamal" w:date="2019-11-25T16:53:00Z">
            <w:rPr>
              <w:b/>
            </w:rPr>
          </w:rPrChange>
        </w:rPr>
      </w:pPr>
      <w:r w:rsidRPr="00D31E57">
        <w:rPr>
          <w:rFonts w:ascii="Times New Roman" w:hAnsi="Times New Roman" w:cs="Times New Roman"/>
          <w:b/>
          <w:sz w:val="24"/>
          <w:szCs w:val="24"/>
          <w:rPrChange w:id="864" w:author="Zhamangaraeva, Ayzhamal" w:date="2019-11-25T16:53:00Z">
            <w:rPr>
              <w:b/>
            </w:rPr>
          </w:rPrChange>
        </w:rPr>
        <w:t>Current Risk Chart</w:t>
      </w:r>
    </w:p>
    <w:tbl>
      <w:tblPr>
        <w:tblStyle w:val="TableGrid"/>
        <w:tblW w:w="0" w:type="auto"/>
        <w:tblLook w:val="04A0" w:firstRow="1" w:lastRow="0" w:firstColumn="1" w:lastColumn="0" w:noHBand="0" w:noVBand="1"/>
      </w:tblPr>
      <w:tblGrid>
        <w:gridCol w:w="4675"/>
        <w:gridCol w:w="4675"/>
      </w:tblGrid>
      <w:tr w:rsidR="00AC6208" w:rsidRPr="00D31E57" w14:paraId="38143D82" w14:textId="77777777" w:rsidTr="00AC6208">
        <w:tc>
          <w:tcPr>
            <w:tcW w:w="4675" w:type="dxa"/>
          </w:tcPr>
          <w:p w14:paraId="13D4C3BE" w14:textId="36ED9169" w:rsidR="00AC6208" w:rsidRPr="00D31E57" w:rsidRDefault="00AC6208" w:rsidP="00DB5D79">
            <w:pPr>
              <w:rPr>
                <w:rFonts w:ascii="Times New Roman" w:hAnsi="Times New Roman" w:cs="Times New Roman"/>
                <w:b/>
                <w:sz w:val="24"/>
                <w:szCs w:val="24"/>
                <w:rPrChange w:id="865" w:author="Zhamangaraeva, Ayzhamal" w:date="2019-11-25T16:53:00Z">
                  <w:rPr>
                    <w:b/>
                    <w:sz w:val="24"/>
                  </w:rPr>
                </w:rPrChange>
              </w:rPr>
            </w:pPr>
            <w:r w:rsidRPr="00D31E57">
              <w:rPr>
                <w:rFonts w:ascii="Times New Roman" w:hAnsi="Times New Roman" w:cs="Times New Roman"/>
                <w:b/>
                <w:sz w:val="24"/>
                <w:szCs w:val="24"/>
                <w:rPrChange w:id="866" w:author="Zhamangaraeva, Ayzhamal" w:date="2019-11-25T16:53:00Z">
                  <w:rPr>
                    <w:b/>
                    <w:sz w:val="24"/>
                  </w:rPr>
                </w:rPrChange>
              </w:rPr>
              <w:t>Risk Involved</w:t>
            </w:r>
          </w:p>
        </w:tc>
        <w:tc>
          <w:tcPr>
            <w:tcW w:w="4675" w:type="dxa"/>
          </w:tcPr>
          <w:p w14:paraId="6465FFD3" w14:textId="39C4EB2D" w:rsidR="00AC6208" w:rsidRPr="00D31E57" w:rsidRDefault="0076241F" w:rsidP="00DB5D79">
            <w:pPr>
              <w:rPr>
                <w:rFonts w:ascii="Times New Roman" w:hAnsi="Times New Roman" w:cs="Times New Roman"/>
                <w:b/>
                <w:sz w:val="24"/>
                <w:szCs w:val="24"/>
                <w:rPrChange w:id="867" w:author="Zhamangaraeva, Ayzhamal" w:date="2019-11-25T16:53:00Z">
                  <w:rPr>
                    <w:b/>
                    <w:sz w:val="24"/>
                  </w:rPr>
                </w:rPrChange>
              </w:rPr>
            </w:pPr>
            <w:r w:rsidRPr="00D31E57">
              <w:rPr>
                <w:rFonts w:ascii="Times New Roman" w:hAnsi="Times New Roman" w:cs="Times New Roman"/>
                <w:b/>
                <w:sz w:val="24"/>
                <w:szCs w:val="24"/>
                <w:rPrChange w:id="868" w:author="Zhamangaraeva, Ayzhamal" w:date="2019-11-25T16:53:00Z">
                  <w:rPr>
                    <w:b/>
                    <w:sz w:val="24"/>
                  </w:rPr>
                </w:rPrChange>
              </w:rPr>
              <w:t>Level</w:t>
            </w:r>
          </w:p>
        </w:tc>
      </w:tr>
      <w:tr w:rsidR="00AC6208" w:rsidRPr="00D31E57" w14:paraId="0E3C7132" w14:textId="77777777" w:rsidTr="00AC6208">
        <w:tc>
          <w:tcPr>
            <w:tcW w:w="4675" w:type="dxa"/>
          </w:tcPr>
          <w:p w14:paraId="7B8887BA" w14:textId="5AD32A48" w:rsidR="00AC6208" w:rsidRPr="00D31E57" w:rsidRDefault="0076241F" w:rsidP="00DB5D79">
            <w:pPr>
              <w:rPr>
                <w:rFonts w:ascii="Times New Roman" w:hAnsi="Times New Roman" w:cs="Times New Roman"/>
                <w:sz w:val="24"/>
                <w:szCs w:val="24"/>
                <w:rPrChange w:id="869" w:author="Zhamangaraeva, Ayzhamal" w:date="2019-11-25T16:53:00Z">
                  <w:rPr/>
                </w:rPrChange>
              </w:rPr>
            </w:pPr>
            <w:r w:rsidRPr="00D31E57">
              <w:rPr>
                <w:rFonts w:ascii="Times New Roman" w:hAnsi="Times New Roman" w:cs="Times New Roman"/>
                <w:sz w:val="24"/>
                <w:szCs w:val="24"/>
                <w:rPrChange w:id="870" w:author="Zhamangaraeva, Ayzhamal" w:date="2019-11-25T16:53:00Z">
                  <w:rPr/>
                </w:rPrChange>
              </w:rPr>
              <w:t>Miscommunication</w:t>
            </w:r>
          </w:p>
        </w:tc>
        <w:tc>
          <w:tcPr>
            <w:tcW w:w="4675" w:type="dxa"/>
          </w:tcPr>
          <w:p w14:paraId="3FCBF32A" w14:textId="625E7A3E" w:rsidR="00AC6208" w:rsidRPr="00D31E57" w:rsidRDefault="0076241F" w:rsidP="00DB5D79">
            <w:pPr>
              <w:rPr>
                <w:rFonts w:ascii="Times New Roman" w:hAnsi="Times New Roman" w:cs="Times New Roman"/>
                <w:sz w:val="24"/>
                <w:szCs w:val="24"/>
                <w:rPrChange w:id="871" w:author="Zhamangaraeva, Ayzhamal" w:date="2019-11-25T16:53:00Z">
                  <w:rPr/>
                </w:rPrChange>
              </w:rPr>
            </w:pPr>
            <w:r w:rsidRPr="00D31E57">
              <w:rPr>
                <w:rFonts w:ascii="Times New Roman" w:hAnsi="Times New Roman" w:cs="Times New Roman"/>
                <w:sz w:val="24"/>
                <w:szCs w:val="24"/>
                <w:rPrChange w:id="872" w:author="Zhamangaraeva, Ayzhamal" w:date="2019-11-25T16:53:00Z">
                  <w:rPr/>
                </w:rPrChange>
              </w:rPr>
              <w:t>High</w:t>
            </w:r>
          </w:p>
        </w:tc>
      </w:tr>
      <w:tr w:rsidR="00AC6208" w:rsidRPr="00D31E57" w14:paraId="76AF2DE0" w14:textId="77777777" w:rsidTr="00AC6208">
        <w:tc>
          <w:tcPr>
            <w:tcW w:w="4675" w:type="dxa"/>
          </w:tcPr>
          <w:p w14:paraId="3FCF43F6" w14:textId="5853CBCE" w:rsidR="00AC6208" w:rsidRPr="00D31E57" w:rsidRDefault="0076241F" w:rsidP="00DB5D79">
            <w:pPr>
              <w:rPr>
                <w:rFonts w:ascii="Times New Roman" w:hAnsi="Times New Roman" w:cs="Times New Roman"/>
                <w:sz w:val="24"/>
                <w:szCs w:val="24"/>
                <w:rPrChange w:id="873" w:author="Zhamangaraeva, Ayzhamal" w:date="2019-11-25T16:53:00Z">
                  <w:rPr/>
                </w:rPrChange>
              </w:rPr>
            </w:pPr>
            <w:r w:rsidRPr="00D31E57">
              <w:rPr>
                <w:rFonts w:ascii="Times New Roman" w:hAnsi="Times New Roman" w:cs="Times New Roman"/>
                <w:sz w:val="24"/>
                <w:szCs w:val="24"/>
                <w:rPrChange w:id="874" w:author="Zhamangaraeva, Ayzhamal" w:date="2019-11-25T16:53:00Z">
                  <w:rPr/>
                </w:rPrChange>
              </w:rPr>
              <w:t>Time shortage</w:t>
            </w:r>
          </w:p>
        </w:tc>
        <w:tc>
          <w:tcPr>
            <w:tcW w:w="4675" w:type="dxa"/>
          </w:tcPr>
          <w:p w14:paraId="0D6F0212" w14:textId="0B6AB9D0" w:rsidR="00AC6208" w:rsidRPr="00D31E57" w:rsidRDefault="0076241F" w:rsidP="00DB5D79">
            <w:pPr>
              <w:rPr>
                <w:rFonts w:ascii="Times New Roman" w:hAnsi="Times New Roman" w:cs="Times New Roman"/>
                <w:sz w:val="24"/>
                <w:szCs w:val="24"/>
                <w:rPrChange w:id="875" w:author="Zhamangaraeva, Ayzhamal" w:date="2019-11-25T16:53:00Z">
                  <w:rPr/>
                </w:rPrChange>
              </w:rPr>
            </w:pPr>
            <w:r w:rsidRPr="00D31E57">
              <w:rPr>
                <w:rFonts w:ascii="Times New Roman" w:hAnsi="Times New Roman" w:cs="Times New Roman"/>
                <w:sz w:val="24"/>
                <w:szCs w:val="24"/>
                <w:rPrChange w:id="876" w:author="Zhamangaraeva, Ayzhamal" w:date="2019-11-25T16:53:00Z">
                  <w:rPr/>
                </w:rPrChange>
              </w:rPr>
              <w:t>Medium</w:t>
            </w:r>
          </w:p>
        </w:tc>
      </w:tr>
      <w:tr w:rsidR="00AC6208" w:rsidRPr="00D31E57" w14:paraId="6E10D10F" w14:textId="77777777" w:rsidTr="00AC6208">
        <w:tc>
          <w:tcPr>
            <w:tcW w:w="4675" w:type="dxa"/>
          </w:tcPr>
          <w:p w14:paraId="397FD333" w14:textId="6696D396" w:rsidR="00AC6208" w:rsidRPr="00D31E57" w:rsidRDefault="0076241F" w:rsidP="00DB5D79">
            <w:pPr>
              <w:rPr>
                <w:rFonts w:ascii="Times New Roman" w:hAnsi="Times New Roman" w:cs="Times New Roman"/>
                <w:sz w:val="24"/>
                <w:szCs w:val="24"/>
                <w:rPrChange w:id="877" w:author="Zhamangaraeva, Ayzhamal" w:date="2019-11-25T16:53:00Z">
                  <w:rPr/>
                </w:rPrChange>
              </w:rPr>
            </w:pPr>
            <w:r w:rsidRPr="00D31E57">
              <w:rPr>
                <w:rFonts w:ascii="Times New Roman" w:hAnsi="Times New Roman" w:cs="Times New Roman"/>
                <w:sz w:val="24"/>
                <w:szCs w:val="24"/>
                <w:rPrChange w:id="878" w:author="Zhamangaraeva, Ayzhamal" w:date="2019-11-25T16:53:00Z">
                  <w:rPr/>
                </w:rPrChange>
              </w:rPr>
              <w:t>Design Errors</w:t>
            </w:r>
          </w:p>
        </w:tc>
        <w:tc>
          <w:tcPr>
            <w:tcW w:w="4675" w:type="dxa"/>
          </w:tcPr>
          <w:p w14:paraId="77D629DC" w14:textId="639EC564" w:rsidR="00AC6208" w:rsidRPr="00D31E57" w:rsidRDefault="0076241F" w:rsidP="00DB5D79">
            <w:pPr>
              <w:rPr>
                <w:rFonts w:ascii="Times New Roman" w:hAnsi="Times New Roman" w:cs="Times New Roman"/>
                <w:sz w:val="24"/>
                <w:szCs w:val="24"/>
                <w:rPrChange w:id="879" w:author="Zhamangaraeva, Ayzhamal" w:date="2019-11-25T16:53:00Z">
                  <w:rPr/>
                </w:rPrChange>
              </w:rPr>
            </w:pPr>
            <w:r w:rsidRPr="00D31E57">
              <w:rPr>
                <w:rFonts w:ascii="Times New Roman" w:hAnsi="Times New Roman" w:cs="Times New Roman"/>
                <w:sz w:val="24"/>
                <w:szCs w:val="24"/>
                <w:rPrChange w:id="880" w:author="Zhamangaraeva, Ayzhamal" w:date="2019-11-25T16:53:00Z">
                  <w:rPr/>
                </w:rPrChange>
              </w:rPr>
              <w:t>Medium</w:t>
            </w:r>
          </w:p>
        </w:tc>
      </w:tr>
      <w:tr w:rsidR="00AC6208" w:rsidRPr="00D31E57" w14:paraId="3433D03C" w14:textId="77777777" w:rsidTr="00AC6208">
        <w:tc>
          <w:tcPr>
            <w:tcW w:w="4675" w:type="dxa"/>
          </w:tcPr>
          <w:p w14:paraId="16311B45" w14:textId="20F31E57" w:rsidR="00AC6208" w:rsidRPr="00D31E57" w:rsidRDefault="003830BD" w:rsidP="00DB5D79">
            <w:pPr>
              <w:rPr>
                <w:rFonts w:ascii="Times New Roman" w:hAnsi="Times New Roman" w:cs="Times New Roman"/>
                <w:sz w:val="24"/>
                <w:szCs w:val="24"/>
                <w:rPrChange w:id="881" w:author="Zhamangaraeva, Ayzhamal" w:date="2019-11-25T16:53:00Z">
                  <w:rPr/>
                </w:rPrChange>
              </w:rPr>
            </w:pPr>
            <w:r w:rsidRPr="00D31E57">
              <w:rPr>
                <w:rFonts w:ascii="Times New Roman" w:hAnsi="Times New Roman" w:cs="Times New Roman"/>
                <w:sz w:val="24"/>
                <w:szCs w:val="24"/>
                <w:rPrChange w:id="882" w:author="Zhamangaraeva, Ayzhamal" w:date="2019-11-25T16:53:00Z">
                  <w:rPr/>
                </w:rPrChange>
              </w:rPr>
              <w:t>Absence</w:t>
            </w:r>
            <w:r w:rsidR="0076241F" w:rsidRPr="00D31E57">
              <w:rPr>
                <w:rFonts w:ascii="Times New Roman" w:hAnsi="Times New Roman" w:cs="Times New Roman"/>
                <w:sz w:val="24"/>
                <w:szCs w:val="24"/>
                <w:rPrChange w:id="883" w:author="Zhamangaraeva, Ayzhamal" w:date="2019-11-25T16:53:00Z">
                  <w:rPr/>
                </w:rPrChange>
              </w:rPr>
              <w:t xml:space="preserve"> of member</w:t>
            </w:r>
          </w:p>
        </w:tc>
        <w:tc>
          <w:tcPr>
            <w:tcW w:w="4675" w:type="dxa"/>
          </w:tcPr>
          <w:p w14:paraId="74EFF26A" w14:textId="25A5B4C7" w:rsidR="00AC6208" w:rsidRPr="00D31E57" w:rsidRDefault="0076241F" w:rsidP="00DB5D79">
            <w:pPr>
              <w:rPr>
                <w:rFonts w:ascii="Times New Roman" w:hAnsi="Times New Roman" w:cs="Times New Roman"/>
                <w:sz w:val="24"/>
                <w:szCs w:val="24"/>
                <w:rPrChange w:id="884" w:author="Zhamangaraeva, Ayzhamal" w:date="2019-11-25T16:53:00Z">
                  <w:rPr/>
                </w:rPrChange>
              </w:rPr>
            </w:pPr>
            <w:r w:rsidRPr="00D31E57">
              <w:rPr>
                <w:rFonts w:ascii="Times New Roman" w:hAnsi="Times New Roman" w:cs="Times New Roman"/>
                <w:sz w:val="24"/>
                <w:szCs w:val="24"/>
                <w:rPrChange w:id="885" w:author="Zhamangaraeva, Ayzhamal" w:date="2019-11-25T16:53:00Z">
                  <w:rPr/>
                </w:rPrChange>
              </w:rPr>
              <w:t>High</w:t>
            </w:r>
          </w:p>
        </w:tc>
      </w:tr>
      <w:tr w:rsidR="00AC6208" w:rsidRPr="00D31E57" w14:paraId="0CAFF878" w14:textId="77777777" w:rsidTr="00AC6208">
        <w:tc>
          <w:tcPr>
            <w:tcW w:w="4675" w:type="dxa"/>
          </w:tcPr>
          <w:p w14:paraId="42C84DDC" w14:textId="605A3885" w:rsidR="00AC6208" w:rsidRPr="00D31E57" w:rsidRDefault="0076241F" w:rsidP="00DB5D79">
            <w:pPr>
              <w:rPr>
                <w:rFonts w:ascii="Times New Roman" w:hAnsi="Times New Roman" w:cs="Times New Roman"/>
                <w:sz w:val="24"/>
                <w:szCs w:val="24"/>
                <w:rPrChange w:id="886" w:author="Zhamangaraeva, Ayzhamal" w:date="2019-11-25T16:53:00Z">
                  <w:rPr/>
                </w:rPrChange>
              </w:rPr>
            </w:pPr>
            <w:r w:rsidRPr="00D31E57">
              <w:rPr>
                <w:rFonts w:ascii="Times New Roman" w:hAnsi="Times New Roman" w:cs="Times New Roman"/>
                <w:sz w:val="24"/>
                <w:szCs w:val="24"/>
                <w:rPrChange w:id="887" w:author="Zhamangaraeva, Ayzhamal" w:date="2019-11-25T16:53:00Z">
                  <w:rPr/>
                </w:rPrChange>
              </w:rPr>
              <w:t>Product crash</w:t>
            </w:r>
          </w:p>
        </w:tc>
        <w:tc>
          <w:tcPr>
            <w:tcW w:w="4675" w:type="dxa"/>
          </w:tcPr>
          <w:p w14:paraId="195FD661" w14:textId="4895327F" w:rsidR="00AC6208" w:rsidRPr="00D31E57" w:rsidRDefault="0076241F" w:rsidP="00DB5D79">
            <w:pPr>
              <w:rPr>
                <w:rFonts w:ascii="Times New Roman" w:hAnsi="Times New Roman" w:cs="Times New Roman"/>
                <w:sz w:val="24"/>
                <w:szCs w:val="24"/>
                <w:rPrChange w:id="888" w:author="Zhamangaraeva, Ayzhamal" w:date="2019-11-25T16:53:00Z">
                  <w:rPr/>
                </w:rPrChange>
              </w:rPr>
            </w:pPr>
            <w:r w:rsidRPr="00D31E57">
              <w:rPr>
                <w:rFonts w:ascii="Times New Roman" w:hAnsi="Times New Roman" w:cs="Times New Roman"/>
                <w:sz w:val="24"/>
                <w:szCs w:val="24"/>
                <w:rPrChange w:id="889" w:author="Zhamangaraeva, Ayzhamal" w:date="2019-11-25T16:53:00Z">
                  <w:rPr/>
                </w:rPrChange>
              </w:rPr>
              <w:t>Medium</w:t>
            </w:r>
          </w:p>
        </w:tc>
      </w:tr>
      <w:tr w:rsidR="00AC6208" w:rsidRPr="00D31E57" w14:paraId="675FB317" w14:textId="77777777" w:rsidTr="00AC6208">
        <w:tc>
          <w:tcPr>
            <w:tcW w:w="4675" w:type="dxa"/>
          </w:tcPr>
          <w:p w14:paraId="55DBD408" w14:textId="6C2611CC" w:rsidR="00AC6208" w:rsidRPr="00D31E57" w:rsidRDefault="0076241F" w:rsidP="00DB5D79">
            <w:pPr>
              <w:rPr>
                <w:rFonts w:ascii="Times New Roman" w:hAnsi="Times New Roman" w:cs="Times New Roman"/>
                <w:sz w:val="24"/>
                <w:szCs w:val="24"/>
                <w:rPrChange w:id="890" w:author="Zhamangaraeva, Ayzhamal" w:date="2019-11-25T16:53:00Z">
                  <w:rPr/>
                </w:rPrChange>
              </w:rPr>
            </w:pPr>
            <w:r w:rsidRPr="00D31E57">
              <w:rPr>
                <w:rFonts w:ascii="Times New Roman" w:hAnsi="Times New Roman" w:cs="Times New Roman"/>
                <w:sz w:val="24"/>
                <w:szCs w:val="24"/>
                <w:rPrChange w:id="891" w:author="Zhamangaraeva, Ayzhamal" w:date="2019-11-25T16:53:00Z">
                  <w:rPr/>
                </w:rPrChange>
              </w:rPr>
              <w:t>No technical Knowledge</w:t>
            </w:r>
          </w:p>
        </w:tc>
        <w:tc>
          <w:tcPr>
            <w:tcW w:w="4675" w:type="dxa"/>
          </w:tcPr>
          <w:p w14:paraId="6D6218D6" w14:textId="2F400C59" w:rsidR="00AC6208" w:rsidRPr="00D31E57" w:rsidRDefault="0076241F" w:rsidP="00DB5D79">
            <w:pPr>
              <w:rPr>
                <w:rFonts w:ascii="Times New Roman" w:hAnsi="Times New Roman" w:cs="Times New Roman"/>
                <w:sz w:val="24"/>
                <w:szCs w:val="24"/>
                <w:rPrChange w:id="892" w:author="Zhamangaraeva, Ayzhamal" w:date="2019-11-25T16:53:00Z">
                  <w:rPr/>
                </w:rPrChange>
              </w:rPr>
            </w:pPr>
            <w:r w:rsidRPr="00D31E57">
              <w:rPr>
                <w:rFonts w:ascii="Times New Roman" w:hAnsi="Times New Roman" w:cs="Times New Roman"/>
                <w:sz w:val="24"/>
                <w:szCs w:val="24"/>
                <w:rPrChange w:id="893" w:author="Zhamangaraeva, Ayzhamal" w:date="2019-11-25T16:53:00Z">
                  <w:rPr/>
                </w:rPrChange>
              </w:rPr>
              <w:t>High</w:t>
            </w:r>
          </w:p>
        </w:tc>
      </w:tr>
      <w:tr w:rsidR="00AC6208" w:rsidRPr="00D31E57" w14:paraId="69E88343" w14:textId="77777777" w:rsidTr="00AC6208">
        <w:tc>
          <w:tcPr>
            <w:tcW w:w="4675" w:type="dxa"/>
          </w:tcPr>
          <w:p w14:paraId="5D66622E" w14:textId="4E2470FB" w:rsidR="00AC6208" w:rsidRPr="00D31E57" w:rsidRDefault="0076241F" w:rsidP="00DB5D79">
            <w:pPr>
              <w:rPr>
                <w:rFonts w:ascii="Times New Roman" w:hAnsi="Times New Roman" w:cs="Times New Roman"/>
                <w:sz w:val="24"/>
                <w:szCs w:val="24"/>
                <w:rPrChange w:id="894" w:author="Zhamangaraeva, Ayzhamal" w:date="2019-11-25T16:53:00Z">
                  <w:rPr/>
                </w:rPrChange>
              </w:rPr>
            </w:pPr>
            <w:r w:rsidRPr="00D31E57">
              <w:rPr>
                <w:rFonts w:ascii="Times New Roman" w:hAnsi="Times New Roman" w:cs="Times New Roman"/>
                <w:sz w:val="24"/>
                <w:szCs w:val="24"/>
                <w:rPrChange w:id="895" w:author="Zhamangaraeva, Ayzhamal" w:date="2019-11-25T16:53:00Z">
                  <w:rPr/>
                </w:rPrChange>
              </w:rPr>
              <w:t>Over budget</w:t>
            </w:r>
          </w:p>
        </w:tc>
        <w:tc>
          <w:tcPr>
            <w:tcW w:w="4675" w:type="dxa"/>
          </w:tcPr>
          <w:p w14:paraId="3BD15CF9" w14:textId="68B7263F" w:rsidR="0076241F" w:rsidRPr="00D31E57" w:rsidRDefault="0076241F" w:rsidP="00DB5D79">
            <w:pPr>
              <w:rPr>
                <w:rFonts w:ascii="Times New Roman" w:hAnsi="Times New Roman" w:cs="Times New Roman"/>
                <w:sz w:val="24"/>
                <w:szCs w:val="24"/>
                <w:rPrChange w:id="896" w:author="Zhamangaraeva, Ayzhamal" w:date="2019-11-25T16:53:00Z">
                  <w:rPr/>
                </w:rPrChange>
              </w:rPr>
            </w:pPr>
            <w:r w:rsidRPr="00D31E57">
              <w:rPr>
                <w:rFonts w:ascii="Times New Roman" w:hAnsi="Times New Roman" w:cs="Times New Roman"/>
                <w:sz w:val="24"/>
                <w:szCs w:val="24"/>
                <w:rPrChange w:id="897" w:author="Zhamangaraeva, Ayzhamal" w:date="2019-11-25T16:53:00Z">
                  <w:rPr/>
                </w:rPrChange>
              </w:rPr>
              <w:t>Low</w:t>
            </w:r>
          </w:p>
        </w:tc>
      </w:tr>
      <w:tr w:rsidR="0076241F" w:rsidRPr="00D31E57" w14:paraId="1E43DC63" w14:textId="77777777" w:rsidTr="00AC6208">
        <w:tc>
          <w:tcPr>
            <w:tcW w:w="4675" w:type="dxa"/>
          </w:tcPr>
          <w:p w14:paraId="27A9F05E" w14:textId="75559F5F" w:rsidR="0076241F" w:rsidRPr="00D31E57" w:rsidRDefault="0076241F" w:rsidP="00DB5D79">
            <w:pPr>
              <w:rPr>
                <w:rFonts w:ascii="Times New Roman" w:hAnsi="Times New Roman" w:cs="Times New Roman"/>
                <w:sz w:val="24"/>
                <w:szCs w:val="24"/>
                <w:rPrChange w:id="898" w:author="Zhamangaraeva, Ayzhamal" w:date="2019-11-25T16:53:00Z">
                  <w:rPr/>
                </w:rPrChange>
              </w:rPr>
            </w:pPr>
            <w:r w:rsidRPr="00D31E57">
              <w:rPr>
                <w:rFonts w:ascii="Times New Roman" w:hAnsi="Times New Roman" w:cs="Times New Roman"/>
                <w:sz w:val="24"/>
                <w:szCs w:val="24"/>
                <w:rPrChange w:id="899" w:author="Zhamangaraeva, Ayzhamal" w:date="2019-11-25T16:53:00Z">
                  <w:rPr/>
                </w:rPrChange>
              </w:rPr>
              <w:t>Requirement Change</w:t>
            </w:r>
          </w:p>
        </w:tc>
        <w:tc>
          <w:tcPr>
            <w:tcW w:w="4675" w:type="dxa"/>
          </w:tcPr>
          <w:p w14:paraId="3D772143" w14:textId="372BA2DE" w:rsidR="0076241F" w:rsidRPr="00D31E57" w:rsidRDefault="0076241F" w:rsidP="00DB5D79">
            <w:pPr>
              <w:rPr>
                <w:rFonts w:ascii="Times New Roman" w:hAnsi="Times New Roman" w:cs="Times New Roman"/>
                <w:sz w:val="24"/>
                <w:szCs w:val="24"/>
                <w:rPrChange w:id="900" w:author="Zhamangaraeva, Ayzhamal" w:date="2019-11-25T16:53:00Z">
                  <w:rPr/>
                </w:rPrChange>
              </w:rPr>
            </w:pPr>
            <w:r w:rsidRPr="00D31E57">
              <w:rPr>
                <w:rFonts w:ascii="Times New Roman" w:hAnsi="Times New Roman" w:cs="Times New Roman"/>
                <w:sz w:val="24"/>
                <w:szCs w:val="24"/>
                <w:rPrChange w:id="901" w:author="Zhamangaraeva, Ayzhamal" w:date="2019-11-25T16:53:00Z">
                  <w:rPr/>
                </w:rPrChange>
              </w:rPr>
              <w:t>High</w:t>
            </w:r>
          </w:p>
        </w:tc>
      </w:tr>
      <w:tr w:rsidR="0076241F" w:rsidRPr="00D31E57" w14:paraId="386836F0" w14:textId="77777777" w:rsidTr="00AC6208">
        <w:tc>
          <w:tcPr>
            <w:tcW w:w="4675" w:type="dxa"/>
          </w:tcPr>
          <w:p w14:paraId="00877256" w14:textId="77777777" w:rsidR="0076241F" w:rsidRPr="00D31E57" w:rsidRDefault="0076241F" w:rsidP="00DB5D79">
            <w:pPr>
              <w:rPr>
                <w:rFonts w:ascii="Times New Roman" w:hAnsi="Times New Roman" w:cs="Times New Roman"/>
                <w:sz w:val="24"/>
                <w:szCs w:val="24"/>
                <w:rPrChange w:id="902" w:author="Zhamangaraeva, Ayzhamal" w:date="2019-11-25T16:53:00Z">
                  <w:rPr/>
                </w:rPrChange>
              </w:rPr>
            </w:pPr>
          </w:p>
        </w:tc>
        <w:tc>
          <w:tcPr>
            <w:tcW w:w="4675" w:type="dxa"/>
          </w:tcPr>
          <w:p w14:paraId="673A0895" w14:textId="77777777" w:rsidR="0076241F" w:rsidRPr="00D31E57" w:rsidRDefault="0076241F" w:rsidP="00DB5D79">
            <w:pPr>
              <w:rPr>
                <w:rFonts w:ascii="Times New Roman" w:hAnsi="Times New Roman" w:cs="Times New Roman"/>
                <w:sz w:val="24"/>
                <w:szCs w:val="24"/>
                <w:rPrChange w:id="903" w:author="Zhamangaraeva, Ayzhamal" w:date="2019-11-25T16:53:00Z">
                  <w:rPr/>
                </w:rPrChange>
              </w:rPr>
            </w:pPr>
          </w:p>
        </w:tc>
      </w:tr>
    </w:tbl>
    <w:p w14:paraId="5AA5E07E" w14:textId="187C39B6" w:rsidR="00231DC3" w:rsidRPr="00D31E57" w:rsidRDefault="00231DC3" w:rsidP="00DB5D79">
      <w:pPr>
        <w:rPr>
          <w:rFonts w:ascii="Times New Roman" w:hAnsi="Times New Roman" w:cs="Times New Roman"/>
          <w:sz w:val="24"/>
          <w:szCs w:val="24"/>
          <w:rPrChange w:id="904" w:author="Zhamangaraeva, Ayzhamal" w:date="2019-11-25T16:53:00Z">
            <w:rPr/>
          </w:rPrChange>
        </w:rPr>
      </w:pPr>
    </w:p>
    <w:p w14:paraId="70BEA872" w14:textId="77777777" w:rsidR="0076241F" w:rsidRPr="00D31E57" w:rsidRDefault="0076241F" w:rsidP="00DB5D79">
      <w:pPr>
        <w:rPr>
          <w:rFonts w:ascii="Times New Roman" w:hAnsi="Times New Roman" w:cs="Times New Roman"/>
          <w:sz w:val="24"/>
          <w:szCs w:val="24"/>
          <w:rPrChange w:id="905" w:author="Zhamangaraeva, Ayzhamal" w:date="2019-11-25T16:53:00Z">
            <w:rPr/>
          </w:rPrChange>
        </w:rPr>
      </w:pPr>
    </w:p>
    <w:sectPr w:rsidR="0076241F" w:rsidRPr="00D31E57" w:rsidSect="00657B33">
      <w:headerReference w:type="default" r:id="rId11"/>
      <w:pgSz w:w="12240" w:h="15840"/>
      <w:pgMar w:top="1440" w:right="1440" w:bottom="1440" w:left="1440" w:header="720" w:footer="720" w:gutter="0"/>
      <w:pgNumType w:start="1"/>
      <w:cols w:space="720"/>
      <w:docGrid w:linePitch="360"/>
      <w:sectPrChange w:id="910" w:author="shaji eapen" w:date="2019-11-26T16:17:00Z">
        <w:sectPr w:rsidR="0076241F" w:rsidRPr="00D31E57" w:rsidSect="00657B33">
          <w:pgMar w:top="1440" w:right="1440" w:bottom="1440" w:left="1440" w:header="720" w:footer="720" w:gutter="0"/>
          <w:pgNumType w:start="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54A62" w14:textId="77777777" w:rsidR="00883BE4" w:rsidRDefault="00883BE4" w:rsidP="00587636">
      <w:pPr>
        <w:spacing w:after="0" w:line="240" w:lineRule="auto"/>
      </w:pPr>
      <w:r>
        <w:separator/>
      </w:r>
    </w:p>
  </w:endnote>
  <w:endnote w:type="continuationSeparator" w:id="0">
    <w:p w14:paraId="52B62461" w14:textId="77777777" w:rsidR="00883BE4" w:rsidRDefault="00883BE4" w:rsidP="0058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B029F" w14:textId="77777777" w:rsidR="00883BE4" w:rsidRDefault="00883BE4" w:rsidP="00587636">
      <w:pPr>
        <w:spacing w:after="0" w:line="240" w:lineRule="auto"/>
      </w:pPr>
      <w:r>
        <w:separator/>
      </w:r>
    </w:p>
  </w:footnote>
  <w:footnote w:type="continuationSeparator" w:id="0">
    <w:p w14:paraId="54182C68" w14:textId="77777777" w:rsidR="00883BE4" w:rsidRDefault="00883BE4" w:rsidP="0058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20" w:author="shaji eapen" w:date="2019-11-26T15:39:00Z"/>
  <w:sdt>
    <w:sdtPr>
      <w:id w:val="184021963"/>
      <w:docPartObj>
        <w:docPartGallery w:val="Page Numbers (Top of Page)"/>
        <w:docPartUnique/>
      </w:docPartObj>
    </w:sdtPr>
    <w:sdtEndPr>
      <w:rPr>
        <w:noProof/>
      </w:rPr>
    </w:sdtEndPr>
    <w:sdtContent>
      <w:customXmlInsRangeEnd w:id="220"/>
      <w:p w14:paraId="760B673B" w14:textId="204B5801" w:rsidR="002A2820" w:rsidRDefault="002A2820">
        <w:pPr>
          <w:pStyle w:val="Header"/>
          <w:rPr>
            <w:ins w:id="221" w:author="shaji eapen" w:date="2019-11-26T15:39:00Z"/>
          </w:rPr>
        </w:pPr>
        <w:ins w:id="222" w:author="shaji eapen" w:date="2019-11-26T15:39:00Z">
          <w:r>
            <w:fldChar w:fldCharType="begin"/>
          </w:r>
          <w:r>
            <w:instrText xml:space="preserve"> PAGE   \* MERGEFORMAT </w:instrText>
          </w:r>
          <w:r>
            <w:fldChar w:fldCharType="separate"/>
          </w:r>
          <w:r>
            <w:rPr>
              <w:noProof/>
            </w:rPr>
            <w:t>2</w:t>
          </w:r>
          <w:r>
            <w:rPr>
              <w:noProof/>
            </w:rPr>
            <w:fldChar w:fldCharType="end"/>
          </w:r>
        </w:ins>
      </w:p>
      <w:customXmlInsRangeStart w:id="223" w:author="shaji eapen" w:date="2019-11-26T15:39:00Z"/>
    </w:sdtContent>
  </w:sdt>
  <w:customXmlInsRangeEnd w:id="223"/>
  <w:p w14:paraId="227BEDDE" w14:textId="77777777" w:rsidR="002A2820" w:rsidRDefault="002A2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906" w:author="shaji eapen" w:date="2019-11-26T16:15:00Z"/>
  <w:sdt>
    <w:sdtPr>
      <w:id w:val="-1316485688"/>
      <w:docPartObj>
        <w:docPartGallery w:val="Page Numbers (Top of Page)"/>
        <w:docPartUnique/>
      </w:docPartObj>
    </w:sdtPr>
    <w:sdtEndPr>
      <w:rPr>
        <w:noProof/>
      </w:rPr>
    </w:sdtEndPr>
    <w:sdtContent>
      <w:customXmlInsRangeEnd w:id="906"/>
      <w:p w14:paraId="0D84DC36" w14:textId="599C214F" w:rsidR="00ED03E0" w:rsidRDefault="00657B33">
        <w:pPr>
          <w:pStyle w:val="Header"/>
          <w:rPr>
            <w:ins w:id="907" w:author="shaji eapen" w:date="2019-11-26T16:15:00Z"/>
          </w:rPr>
        </w:pPr>
        <w:ins w:id="908" w:author="shaji eapen" w:date="2019-11-26T16:17:00Z">
          <w:r>
            <w:fldChar w:fldCharType="begin"/>
          </w:r>
          <w:r>
            <w:instrText xml:space="preserve"> PAGE   \* MERGEFORMAT </w:instrText>
          </w:r>
          <w:r>
            <w:fldChar w:fldCharType="separate"/>
          </w:r>
          <w:r>
            <w:rPr>
              <w:noProof/>
            </w:rPr>
            <w:t>1</w:t>
          </w:r>
          <w:r>
            <w:rPr>
              <w:noProof/>
            </w:rPr>
            <w:fldChar w:fldCharType="end"/>
          </w:r>
        </w:ins>
      </w:p>
      <w:customXmlInsRangeStart w:id="909" w:author="shaji eapen" w:date="2019-11-26T16:15:00Z"/>
    </w:sdtContent>
  </w:sdt>
  <w:customXmlInsRangeEnd w:id="909"/>
  <w:p w14:paraId="3D00ADBB" w14:textId="77777777" w:rsidR="00ED03E0" w:rsidRDefault="00ED0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7701B"/>
    <w:multiLevelType w:val="hybridMultilevel"/>
    <w:tmpl w:val="2D4A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7317B"/>
    <w:multiLevelType w:val="hybridMultilevel"/>
    <w:tmpl w:val="0186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mangaraeva, Ayzhamal">
    <w15:presenceInfo w15:providerId="AD" w15:userId="S::zhamangaraea1@gator.uhd.edu::fef12b57-d871-4381-8f53-dc7f0092409f"/>
  </w15:person>
  <w15:person w15:author="shaji eapen">
    <w15:presenceInfo w15:providerId="Windows Live" w15:userId="3be3d435e3115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C3"/>
    <w:rsid w:val="00011B97"/>
    <w:rsid w:val="00031454"/>
    <w:rsid w:val="0004037C"/>
    <w:rsid w:val="0004666E"/>
    <w:rsid w:val="00055F5B"/>
    <w:rsid w:val="00082F1E"/>
    <w:rsid w:val="000A2EFE"/>
    <w:rsid w:val="000D087B"/>
    <w:rsid w:val="0015611D"/>
    <w:rsid w:val="001F5E35"/>
    <w:rsid w:val="00226EC7"/>
    <w:rsid w:val="00231DC3"/>
    <w:rsid w:val="00283E23"/>
    <w:rsid w:val="002A2820"/>
    <w:rsid w:val="002C6419"/>
    <w:rsid w:val="002E57D0"/>
    <w:rsid w:val="003830BD"/>
    <w:rsid w:val="003A5D4C"/>
    <w:rsid w:val="003C7679"/>
    <w:rsid w:val="00466C0A"/>
    <w:rsid w:val="004E30A0"/>
    <w:rsid w:val="00505A31"/>
    <w:rsid w:val="00587636"/>
    <w:rsid w:val="005A0664"/>
    <w:rsid w:val="005E4C7A"/>
    <w:rsid w:val="00657B33"/>
    <w:rsid w:val="006645EC"/>
    <w:rsid w:val="00684A7E"/>
    <w:rsid w:val="006940A7"/>
    <w:rsid w:val="006A17F1"/>
    <w:rsid w:val="006B3CE9"/>
    <w:rsid w:val="007350E7"/>
    <w:rsid w:val="0074241F"/>
    <w:rsid w:val="007578BF"/>
    <w:rsid w:val="0076241F"/>
    <w:rsid w:val="00787498"/>
    <w:rsid w:val="007A4E3F"/>
    <w:rsid w:val="007C1B8D"/>
    <w:rsid w:val="007E20AB"/>
    <w:rsid w:val="007F3973"/>
    <w:rsid w:val="0081045C"/>
    <w:rsid w:val="00845EF7"/>
    <w:rsid w:val="00851D3D"/>
    <w:rsid w:val="00872BBD"/>
    <w:rsid w:val="00872F41"/>
    <w:rsid w:val="00883BE4"/>
    <w:rsid w:val="008F1C39"/>
    <w:rsid w:val="009229BC"/>
    <w:rsid w:val="009458D8"/>
    <w:rsid w:val="009578BF"/>
    <w:rsid w:val="00982D9A"/>
    <w:rsid w:val="009A0704"/>
    <w:rsid w:val="009E284E"/>
    <w:rsid w:val="009F6FDB"/>
    <w:rsid w:val="00A97C95"/>
    <w:rsid w:val="00AA2BC7"/>
    <w:rsid w:val="00AC6208"/>
    <w:rsid w:val="00B067C3"/>
    <w:rsid w:val="00B17AF0"/>
    <w:rsid w:val="00B93AFF"/>
    <w:rsid w:val="00BE1F79"/>
    <w:rsid w:val="00BE730A"/>
    <w:rsid w:val="00BF1FF7"/>
    <w:rsid w:val="00C77CAA"/>
    <w:rsid w:val="00CC1232"/>
    <w:rsid w:val="00CD6171"/>
    <w:rsid w:val="00CF5B28"/>
    <w:rsid w:val="00D037EB"/>
    <w:rsid w:val="00D050A9"/>
    <w:rsid w:val="00D31E57"/>
    <w:rsid w:val="00D33B53"/>
    <w:rsid w:val="00D34A3F"/>
    <w:rsid w:val="00D53376"/>
    <w:rsid w:val="00DB5D79"/>
    <w:rsid w:val="00DC45F0"/>
    <w:rsid w:val="00DF6BBF"/>
    <w:rsid w:val="00E90E67"/>
    <w:rsid w:val="00E92026"/>
    <w:rsid w:val="00ED03E0"/>
    <w:rsid w:val="00FC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99412"/>
  <w15:chartTrackingRefBased/>
  <w15:docId w15:val="{45474940-9356-4256-85A1-CC94EFEB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E4C7A"/>
    <w:pPr>
      <w:keepNext/>
      <w:pageBreakBefore/>
      <w:spacing w:before="240" w:after="60" w:line="240" w:lineRule="auto"/>
      <w:jc w:val="center"/>
      <w:outlineLvl w:val="0"/>
    </w:pPr>
    <w:rPr>
      <w:rFonts w:ascii="Times New Roman" w:eastAsia="Times New Roman" w:hAnsi="Times New Roman" w:cs="Times New Roman"/>
      <w:b/>
      <w:caps/>
      <w:kern w:val="28"/>
      <w:sz w:val="28"/>
      <w:szCs w:val="20"/>
    </w:rPr>
  </w:style>
  <w:style w:type="paragraph" w:styleId="Heading2">
    <w:name w:val="heading 2"/>
    <w:basedOn w:val="Normal"/>
    <w:next w:val="Normal"/>
    <w:link w:val="Heading2Char"/>
    <w:qFormat/>
    <w:rsid w:val="005E4C7A"/>
    <w:pPr>
      <w:keepNext/>
      <w:tabs>
        <w:tab w:val="left" w:pos="540"/>
      </w:tabs>
      <w:spacing w:before="240" w:after="60" w:line="240" w:lineRule="auto"/>
      <w:outlineLvl w:val="1"/>
    </w:pPr>
    <w:rPr>
      <w:rFonts w:ascii="Times New Roman" w:eastAsia="Times New Roman" w:hAnsi="Times New Roman" w:cs="Times New Roman"/>
      <w:b/>
      <w:caps/>
      <w:sz w:val="24"/>
      <w:szCs w:val="20"/>
    </w:rPr>
  </w:style>
  <w:style w:type="paragraph" w:styleId="Heading3">
    <w:name w:val="heading 3"/>
    <w:basedOn w:val="Normal"/>
    <w:next w:val="Normal"/>
    <w:link w:val="Heading3Char"/>
    <w:uiPriority w:val="9"/>
    <w:unhideWhenUsed/>
    <w:qFormat/>
    <w:rsid w:val="00787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067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67C3"/>
    <w:rPr>
      <w:rFonts w:eastAsiaTheme="minorEastAsia"/>
      <w:color w:val="5A5A5A" w:themeColor="text1" w:themeTint="A5"/>
      <w:spacing w:val="15"/>
    </w:rPr>
  </w:style>
  <w:style w:type="paragraph" w:styleId="TOC1">
    <w:name w:val="toc 1"/>
    <w:basedOn w:val="Normal"/>
    <w:next w:val="Normal"/>
    <w:uiPriority w:val="39"/>
    <w:rsid w:val="005E4C7A"/>
    <w:pPr>
      <w:tabs>
        <w:tab w:val="right" w:leader="dot" w:pos="9360"/>
      </w:tabs>
      <w:spacing w:before="120" w:after="120" w:line="240" w:lineRule="auto"/>
    </w:pPr>
    <w:rPr>
      <w:rFonts w:ascii="Times New Roman" w:eastAsia="Times New Roman" w:hAnsi="Times New Roman" w:cs="Times New Roman"/>
      <w:caps/>
      <w:szCs w:val="20"/>
    </w:rPr>
  </w:style>
  <w:style w:type="paragraph" w:styleId="TOC2">
    <w:name w:val="toc 2"/>
    <w:basedOn w:val="Normal"/>
    <w:next w:val="Normal"/>
    <w:uiPriority w:val="39"/>
    <w:rsid w:val="005E4C7A"/>
    <w:pPr>
      <w:tabs>
        <w:tab w:val="left" w:pos="900"/>
        <w:tab w:val="right" w:leader="dot" w:pos="9360"/>
      </w:tabs>
      <w:spacing w:after="0" w:line="240" w:lineRule="auto"/>
      <w:ind w:left="245"/>
    </w:pPr>
    <w:rPr>
      <w:rFonts w:ascii="Times New Roman" w:eastAsia="Times New Roman" w:hAnsi="Times New Roman" w:cs="Times New Roman"/>
      <w:szCs w:val="20"/>
    </w:rPr>
  </w:style>
  <w:style w:type="paragraph" w:styleId="TOC3">
    <w:name w:val="toc 3"/>
    <w:basedOn w:val="Normal"/>
    <w:next w:val="Normal"/>
    <w:uiPriority w:val="39"/>
    <w:rsid w:val="005E4C7A"/>
    <w:pPr>
      <w:tabs>
        <w:tab w:val="right" w:leader="dot" w:pos="9360"/>
      </w:tabs>
      <w:spacing w:after="0" w:line="240" w:lineRule="auto"/>
      <w:ind w:left="480"/>
    </w:pPr>
    <w:rPr>
      <w:rFonts w:ascii="Times New Roman" w:eastAsia="Times New Roman" w:hAnsi="Times New Roman" w:cs="Times New Roman"/>
      <w:szCs w:val="20"/>
    </w:rPr>
  </w:style>
  <w:style w:type="paragraph" w:customStyle="1" w:styleId="TOC-title">
    <w:name w:val="TOC-title"/>
    <w:basedOn w:val="Normal"/>
    <w:rsid w:val="005E4C7A"/>
    <w:pPr>
      <w:spacing w:before="240" w:after="60" w:line="240" w:lineRule="auto"/>
      <w:jc w:val="center"/>
    </w:pPr>
    <w:rPr>
      <w:rFonts w:ascii="Times New Roman" w:eastAsia="Times New Roman" w:hAnsi="Times New Roman" w:cs="Times New Roman"/>
      <w:b/>
      <w:caps/>
      <w:sz w:val="24"/>
      <w:szCs w:val="20"/>
    </w:rPr>
  </w:style>
  <w:style w:type="character" w:styleId="Hyperlink">
    <w:name w:val="Hyperlink"/>
    <w:uiPriority w:val="99"/>
    <w:rsid w:val="005E4C7A"/>
    <w:rPr>
      <w:color w:val="0000FF"/>
      <w:u w:val="single"/>
    </w:rPr>
  </w:style>
  <w:style w:type="paragraph" w:styleId="TableofFigures">
    <w:name w:val="table of figures"/>
    <w:basedOn w:val="Normal"/>
    <w:next w:val="Normal"/>
    <w:semiHidden/>
    <w:rsid w:val="005E4C7A"/>
    <w:pPr>
      <w:tabs>
        <w:tab w:val="right" w:leader="dot" w:pos="9360"/>
      </w:tabs>
      <w:spacing w:after="0" w:line="240" w:lineRule="auto"/>
      <w:ind w:left="480" w:hanging="480"/>
    </w:pPr>
    <w:rPr>
      <w:rFonts w:ascii="Times New Roman" w:eastAsia="Times New Roman" w:hAnsi="Times New Roman" w:cs="Times New Roman"/>
      <w:szCs w:val="20"/>
    </w:rPr>
  </w:style>
  <w:style w:type="paragraph" w:customStyle="1" w:styleId="Figuretext-C">
    <w:name w:val="Figure text-C"/>
    <w:basedOn w:val="Normal"/>
    <w:rsid w:val="005E4C7A"/>
    <w:pPr>
      <w:spacing w:before="60" w:after="60" w:line="240" w:lineRule="auto"/>
      <w:jc w:val="center"/>
    </w:pPr>
    <w:rPr>
      <w:rFonts w:ascii="Times New Roman" w:eastAsia="Times New Roman" w:hAnsi="Times New Roman" w:cs="Times New Roman"/>
      <w:szCs w:val="20"/>
    </w:rPr>
  </w:style>
  <w:style w:type="paragraph" w:customStyle="1" w:styleId="TOC-headings">
    <w:name w:val="TOC-headings"/>
    <w:basedOn w:val="TOC-title"/>
    <w:rsid w:val="005E4C7A"/>
    <w:pPr>
      <w:tabs>
        <w:tab w:val="right" w:pos="9360"/>
      </w:tabs>
      <w:spacing w:before="60" w:after="120"/>
      <w:jc w:val="left"/>
    </w:pPr>
    <w:rPr>
      <w:caps w:val="0"/>
      <w:sz w:val="22"/>
    </w:rPr>
  </w:style>
  <w:style w:type="character" w:customStyle="1" w:styleId="Heading1Char">
    <w:name w:val="Heading 1 Char"/>
    <w:basedOn w:val="DefaultParagraphFont"/>
    <w:link w:val="Heading1"/>
    <w:rsid w:val="005E4C7A"/>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rsid w:val="005E4C7A"/>
    <w:rPr>
      <w:rFonts w:ascii="Times New Roman" w:eastAsia="Times New Roman" w:hAnsi="Times New Roman" w:cs="Times New Roman"/>
      <w:b/>
      <w:caps/>
      <w:sz w:val="24"/>
      <w:szCs w:val="20"/>
    </w:rPr>
  </w:style>
  <w:style w:type="paragraph" w:styleId="BodyText">
    <w:name w:val="Body Text"/>
    <w:basedOn w:val="Normal"/>
    <w:link w:val="BodyTextChar"/>
    <w:rsid w:val="005E4C7A"/>
    <w:pPr>
      <w:spacing w:before="60" w:after="60" w:line="240" w:lineRule="auto"/>
    </w:pPr>
    <w:rPr>
      <w:rFonts w:ascii="Times New Roman" w:eastAsia="Times New Roman" w:hAnsi="Times New Roman" w:cs="Times New Roman"/>
      <w:i/>
      <w:szCs w:val="20"/>
    </w:rPr>
  </w:style>
  <w:style w:type="character" w:customStyle="1" w:styleId="BodyTextChar">
    <w:name w:val="Body Text Char"/>
    <w:basedOn w:val="DefaultParagraphFont"/>
    <w:link w:val="BodyText"/>
    <w:rsid w:val="005E4C7A"/>
    <w:rPr>
      <w:rFonts w:ascii="Times New Roman" w:eastAsia="Times New Roman" w:hAnsi="Times New Roman" w:cs="Times New Roman"/>
      <w:i/>
      <w:szCs w:val="20"/>
    </w:rPr>
  </w:style>
  <w:style w:type="character" w:customStyle="1" w:styleId="Heading3Char">
    <w:name w:val="Heading 3 Char"/>
    <w:basedOn w:val="DefaultParagraphFont"/>
    <w:link w:val="Heading3"/>
    <w:uiPriority w:val="9"/>
    <w:rsid w:val="00787498"/>
    <w:rPr>
      <w:rFonts w:asciiTheme="majorHAnsi" w:eastAsiaTheme="majorEastAsia" w:hAnsiTheme="majorHAnsi" w:cstheme="majorBidi"/>
      <w:color w:val="1F3763" w:themeColor="accent1" w:themeShade="7F"/>
      <w:sz w:val="24"/>
      <w:szCs w:val="24"/>
    </w:rPr>
  </w:style>
  <w:style w:type="paragraph" w:styleId="BodyText2">
    <w:name w:val="Body Text 2"/>
    <w:basedOn w:val="Normal"/>
    <w:link w:val="BodyText2Char"/>
    <w:uiPriority w:val="99"/>
    <w:semiHidden/>
    <w:unhideWhenUsed/>
    <w:rsid w:val="00787498"/>
    <w:pPr>
      <w:spacing w:after="120" w:line="480" w:lineRule="auto"/>
    </w:pPr>
  </w:style>
  <w:style w:type="character" w:customStyle="1" w:styleId="BodyText2Char">
    <w:name w:val="Body Text 2 Char"/>
    <w:basedOn w:val="DefaultParagraphFont"/>
    <w:link w:val="BodyText2"/>
    <w:uiPriority w:val="99"/>
    <w:semiHidden/>
    <w:rsid w:val="00787498"/>
  </w:style>
  <w:style w:type="character" w:customStyle="1" w:styleId="author">
    <w:name w:val="author"/>
    <w:basedOn w:val="DefaultParagraphFont"/>
    <w:rsid w:val="00787498"/>
  </w:style>
  <w:style w:type="table" w:styleId="TableGrid">
    <w:name w:val="Table Grid"/>
    <w:basedOn w:val="TableNormal"/>
    <w:uiPriority w:val="39"/>
    <w:rsid w:val="0087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3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7EB"/>
    <w:rPr>
      <w:rFonts w:ascii="Segoe UI" w:hAnsi="Segoe UI" w:cs="Segoe UI"/>
      <w:sz w:val="18"/>
      <w:szCs w:val="18"/>
    </w:rPr>
  </w:style>
  <w:style w:type="paragraph" w:styleId="Header">
    <w:name w:val="header"/>
    <w:basedOn w:val="Normal"/>
    <w:link w:val="HeaderChar"/>
    <w:uiPriority w:val="99"/>
    <w:unhideWhenUsed/>
    <w:rsid w:val="00762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41F"/>
  </w:style>
  <w:style w:type="paragraph" w:styleId="Footer">
    <w:name w:val="footer"/>
    <w:basedOn w:val="Normal"/>
    <w:link w:val="FooterChar"/>
    <w:uiPriority w:val="99"/>
    <w:unhideWhenUsed/>
    <w:rsid w:val="00762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41F"/>
  </w:style>
  <w:style w:type="paragraph" w:styleId="ListParagraph">
    <w:name w:val="List Paragraph"/>
    <w:basedOn w:val="Normal"/>
    <w:uiPriority w:val="34"/>
    <w:qFormat/>
    <w:rsid w:val="00B17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5618">
      <w:bodyDiv w:val="1"/>
      <w:marLeft w:val="0"/>
      <w:marRight w:val="0"/>
      <w:marTop w:val="0"/>
      <w:marBottom w:val="0"/>
      <w:divBdr>
        <w:top w:val="none" w:sz="0" w:space="0" w:color="auto"/>
        <w:left w:val="none" w:sz="0" w:space="0" w:color="auto"/>
        <w:bottom w:val="none" w:sz="0" w:space="0" w:color="auto"/>
        <w:right w:val="none" w:sz="0" w:space="0" w:color="auto"/>
      </w:divBdr>
    </w:div>
    <w:div w:id="102237163">
      <w:bodyDiv w:val="1"/>
      <w:marLeft w:val="0"/>
      <w:marRight w:val="0"/>
      <w:marTop w:val="0"/>
      <w:marBottom w:val="0"/>
      <w:divBdr>
        <w:top w:val="none" w:sz="0" w:space="0" w:color="auto"/>
        <w:left w:val="none" w:sz="0" w:space="0" w:color="auto"/>
        <w:bottom w:val="none" w:sz="0" w:space="0" w:color="auto"/>
        <w:right w:val="none" w:sz="0" w:space="0" w:color="auto"/>
      </w:divBdr>
    </w:div>
    <w:div w:id="127361923">
      <w:bodyDiv w:val="1"/>
      <w:marLeft w:val="0"/>
      <w:marRight w:val="0"/>
      <w:marTop w:val="0"/>
      <w:marBottom w:val="0"/>
      <w:divBdr>
        <w:top w:val="none" w:sz="0" w:space="0" w:color="auto"/>
        <w:left w:val="none" w:sz="0" w:space="0" w:color="auto"/>
        <w:bottom w:val="none" w:sz="0" w:space="0" w:color="auto"/>
        <w:right w:val="none" w:sz="0" w:space="0" w:color="auto"/>
      </w:divBdr>
    </w:div>
    <w:div w:id="942225738">
      <w:bodyDiv w:val="1"/>
      <w:marLeft w:val="0"/>
      <w:marRight w:val="0"/>
      <w:marTop w:val="0"/>
      <w:marBottom w:val="0"/>
      <w:divBdr>
        <w:top w:val="none" w:sz="0" w:space="0" w:color="auto"/>
        <w:left w:val="none" w:sz="0" w:space="0" w:color="auto"/>
        <w:bottom w:val="none" w:sz="0" w:space="0" w:color="auto"/>
        <w:right w:val="none" w:sz="0" w:space="0" w:color="auto"/>
      </w:divBdr>
    </w:div>
    <w:div w:id="1493376781">
      <w:bodyDiv w:val="1"/>
      <w:marLeft w:val="0"/>
      <w:marRight w:val="0"/>
      <w:marTop w:val="0"/>
      <w:marBottom w:val="0"/>
      <w:divBdr>
        <w:top w:val="none" w:sz="0" w:space="0" w:color="auto"/>
        <w:left w:val="none" w:sz="0" w:space="0" w:color="auto"/>
        <w:bottom w:val="none" w:sz="0" w:space="0" w:color="auto"/>
        <w:right w:val="none" w:sz="0" w:space="0" w:color="auto"/>
      </w:divBdr>
      <w:divsChild>
        <w:div w:id="282007165">
          <w:marLeft w:val="0"/>
          <w:marRight w:val="0"/>
          <w:marTop w:val="0"/>
          <w:marBottom w:val="0"/>
          <w:divBdr>
            <w:top w:val="none" w:sz="0" w:space="0" w:color="auto"/>
            <w:left w:val="none" w:sz="0" w:space="0" w:color="auto"/>
            <w:bottom w:val="none" w:sz="0" w:space="0" w:color="auto"/>
            <w:right w:val="none" w:sz="0" w:space="0" w:color="auto"/>
          </w:divBdr>
        </w:div>
        <w:div w:id="966862662">
          <w:marLeft w:val="0"/>
          <w:marRight w:val="0"/>
          <w:marTop w:val="0"/>
          <w:marBottom w:val="0"/>
          <w:divBdr>
            <w:top w:val="none" w:sz="0" w:space="0" w:color="auto"/>
            <w:left w:val="none" w:sz="0" w:space="0" w:color="auto"/>
            <w:bottom w:val="none" w:sz="0" w:space="0" w:color="auto"/>
            <w:right w:val="none" w:sz="0" w:space="0" w:color="auto"/>
          </w:divBdr>
        </w:div>
        <w:div w:id="818155024">
          <w:marLeft w:val="0"/>
          <w:marRight w:val="0"/>
          <w:marTop w:val="0"/>
          <w:marBottom w:val="0"/>
          <w:divBdr>
            <w:top w:val="none" w:sz="0" w:space="0" w:color="auto"/>
            <w:left w:val="none" w:sz="0" w:space="0" w:color="auto"/>
            <w:bottom w:val="none" w:sz="0" w:space="0" w:color="auto"/>
            <w:right w:val="none" w:sz="0" w:space="0" w:color="auto"/>
          </w:divBdr>
        </w:div>
        <w:div w:id="58864487">
          <w:marLeft w:val="0"/>
          <w:marRight w:val="0"/>
          <w:marTop w:val="0"/>
          <w:marBottom w:val="0"/>
          <w:divBdr>
            <w:top w:val="none" w:sz="0" w:space="0" w:color="auto"/>
            <w:left w:val="none" w:sz="0" w:space="0" w:color="auto"/>
            <w:bottom w:val="none" w:sz="0" w:space="0" w:color="auto"/>
            <w:right w:val="none" w:sz="0" w:space="0" w:color="auto"/>
          </w:divBdr>
        </w:div>
        <w:div w:id="64034516">
          <w:marLeft w:val="0"/>
          <w:marRight w:val="0"/>
          <w:marTop w:val="0"/>
          <w:marBottom w:val="0"/>
          <w:divBdr>
            <w:top w:val="none" w:sz="0" w:space="0" w:color="auto"/>
            <w:left w:val="none" w:sz="0" w:space="0" w:color="auto"/>
            <w:bottom w:val="none" w:sz="0" w:space="0" w:color="auto"/>
            <w:right w:val="none" w:sz="0" w:space="0" w:color="auto"/>
          </w:divBdr>
        </w:div>
      </w:divsChild>
    </w:div>
    <w:div w:id="1672372011">
      <w:bodyDiv w:val="1"/>
      <w:marLeft w:val="0"/>
      <w:marRight w:val="0"/>
      <w:marTop w:val="0"/>
      <w:marBottom w:val="0"/>
      <w:divBdr>
        <w:top w:val="none" w:sz="0" w:space="0" w:color="auto"/>
        <w:left w:val="none" w:sz="0" w:space="0" w:color="auto"/>
        <w:bottom w:val="none" w:sz="0" w:space="0" w:color="auto"/>
        <w:right w:val="none" w:sz="0" w:space="0" w:color="auto"/>
      </w:divBdr>
    </w:div>
    <w:div w:id="1803379773">
      <w:bodyDiv w:val="1"/>
      <w:marLeft w:val="0"/>
      <w:marRight w:val="0"/>
      <w:marTop w:val="0"/>
      <w:marBottom w:val="0"/>
      <w:divBdr>
        <w:top w:val="none" w:sz="0" w:space="0" w:color="auto"/>
        <w:left w:val="none" w:sz="0" w:space="0" w:color="auto"/>
        <w:bottom w:val="none" w:sz="0" w:space="0" w:color="auto"/>
        <w:right w:val="none" w:sz="0" w:space="0" w:color="auto"/>
      </w:divBdr>
    </w:div>
    <w:div w:id="2081907589">
      <w:bodyDiv w:val="1"/>
      <w:marLeft w:val="0"/>
      <w:marRight w:val="0"/>
      <w:marTop w:val="0"/>
      <w:marBottom w:val="0"/>
      <w:divBdr>
        <w:top w:val="none" w:sz="0" w:space="0" w:color="auto"/>
        <w:left w:val="none" w:sz="0" w:space="0" w:color="auto"/>
        <w:bottom w:val="none" w:sz="0" w:space="0" w:color="auto"/>
        <w:right w:val="none" w:sz="0" w:space="0" w:color="auto"/>
      </w:divBdr>
      <w:divsChild>
        <w:div w:id="568804958">
          <w:marLeft w:val="0"/>
          <w:marRight w:val="0"/>
          <w:marTop w:val="15"/>
          <w:marBottom w:val="0"/>
          <w:divBdr>
            <w:top w:val="none" w:sz="0" w:space="0" w:color="auto"/>
            <w:left w:val="none" w:sz="0" w:space="0" w:color="auto"/>
            <w:bottom w:val="none" w:sz="0" w:space="0" w:color="auto"/>
            <w:right w:val="none" w:sz="0" w:space="0" w:color="auto"/>
          </w:divBdr>
          <w:divsChild>
            <w:div w:id="377557157">
              <w:marLeft w:val="0"/>
              <w:marRight w:val="0"/>
              <w:marTop w:val="0"/>
              <w:marBottom w:val="0"/>
              <w:divBdr>
                <w:top w:val="none" w:sz="0" w:space="0" w:color="auto"/>
                <w:left w:val="none" w:sz="0" w:space="0" w:color="auto"/>
                <w:bottom w:val="none" w:sz="0" w:space="0" w:color="auto"/>
                <w:right w:val="none" w:sz="0" w:space="0" w:color="auto"/>
              </w:divBdr>
              <w:divsChild>
                <w:div w:id="359478787">
                  <w:marLeft w:val="0"/>
                  <w:marRight w:val="0"/>
                  <w:marTop w:val="0"/>
                  <w:marBottom w:val="0"/>
                  <w:divBdr>
                    <w:top w:val="none" w:sz="0" w:space="0" w:color="auto"/>
                    <w:left w:val="none" w:sz="0" w:space="0" w:color="auto"/>
                    <w:bottom w:val="none" w:sz="0" w:space="0" w:color="auto"/>
                    <w:right w:val="none" w:sz="0" w:space="0" w:color="auto"/>
                  </w:divBdr>
                </w:div>
                <w:div w:id="866144351">
                  <w:marLeft w:val="0"/>
                  <w:marRight w:val="0"/>
                  <w:marTop w:val="0"/>
                  <w:marBottom w:val="0"/>
                  <w:divBdr>
                    <w:top w:val="none" w:sz="0" w:space="0" w:color="auto"/>
                    <w:left w:val="none" w:sz="0" w:space="0" w:color="auto"/>
                    <w:bottom w:val="none" w:sz="0" w:space="0" w:color="auto"/>
                    <w:right w:val="none" w:sz="0" w:space="0" w:color="auto"/>
                  </w:divBdr>
                </w:div>
                <w:div w:id="1581406976">
                  <w:marLeft w:val="0"/>
                  <w:marRight w:val="0"/>
                  <w:marTop w:val="0"/>
                  <w:marBottom w:val="0"/>
                  <w:divBdr>
                    <w:top w:val="none" w:sz="0" w:space="0" w:color="auto"/>
                    <w:left w:val="none" w:sz="0" w:space="0" w:color="auto"/>
                    <w:bottom w:val="none" w:sz="0" w:space="0" w:color="auto"/>
                    <w:right w:val="none" w:sz="0" w:space="0" w:color="auto"/>
                  </w:divBdr>
                </w:div>
                <w:div w:id="548109085">
                  <w:marLeft w:val="0"/>
                  <w:marRight w:val="0"/>
                  <w:marTop w:val="0"/>
                  <w:marBottom w:val="0"/>
                  <w:divBdr>
                    <w:top w:val="none" w:sz="0" w:space="0" w:color="auto"/>
                    <w:left w:val="none" w:sz="0" w:space="0" w:color="auto"/>
                    <w:bottom w:val="none" w:sz="0" w:space="0" w:color="auto"/>
                    <w:right w:val="none" w:sz="0" w:space="0" w:color="auto"/>
                  </w:divBdr>
                </w:div>
                <w:div w:id="590893823">
                  <w:marLeft w:val="0"/>
                  <w:marRight w:val="0"/>
                  <w:marTop w:val="0"/>
                  <w:marBottom w:val="0"/>
                  <w:divBdr>
                    <w:top w:val="none" w:sz="0" w:space="0" w:color="auto"/>
                    <w:left w:val="none" w:sz="0" w:space="0" w:color="auto"/>
                    <w:bottom w:val="none" w:sz="0" w:space="0" w:color="auto"/>
                    <w:right w:val="none" w:sz="0" w:space="0" w:color="auto"/>
                  </w:divBdr>
                </w:div>
                <w:div w:id="763771767">
                  <w:marLeft w:val="0"/>
                  <w:marRight w:val="0"/>
                  <w:marTop w:val="0"/>
                  <w:marBottom w:val="0"/>
                  <w:divBdr>
                    <w:top w:val="none" w:sz="0" w:space="0" w:color="auto"/>
                    <w:left w:val="none" w:sz="0" w:space="0" w:color="auto"/>
                    <w:bottom w:val="none" w:sz="0" w:space="0" w:color="auto"/>
                    <w:right w:val="none" w:sz="0" w:space="0" w:color="auto"/>
                  </w:divBdr>
                </w:div>
                <w:div w:id="1798445263">
                  <w:marLeft w:val="0"/>
                  <w:marRight w:val="0"/>
                  <w:marTop w:val="0"/>
                  <w:marBottom w:val="0"/>
                  <w:divBdr>
                    <w:top w:val="none" w:sz="0" w:space="0" w:color="auto"/>
                    <w:left w:val="none" w:sz="0" w:space="0" w:color="auto"/>
                    <w:bottom w:val="none" w:sz="0" w:space="0" w:color="auto"/>
                    <w:right w:val="none" w:sz="0" w:space="0" w:color="auto"/>
                  </w:divBdr>
                </w:div>
                <w:div w:id="1149663402">
                  <w:marLeft w:val="0"/>
                  <w:marRight w:val="0"/>
                  <w:marTop w:val="0"/>
                  <w:marBottom w:val="0"/>
                  <w:divBdr>
                    <w:top w:val="none" w:sz="0" w:space="0" w:color="auto"/>
                    <w:left w:val="none" w:sz="0" w:space="0" w:color="auto"/>
                    <w:bottom w:val="none" w:sz="0" w:space="0" w:color="auto"/>
                    <w:right w:val="none" w:sz="0" w:space="0" w:color="auto"/>
                  </w:divBdr>
                </w:div>
                <w:div w:id="878779633">
                  <w:marLeft w:val="0"/>
                  <w:marRight w:val="0"/>
                  <w:marTop w:val="0"/>
                  <w:marBottom w:val="0"/>
                  <w:divBdr>
                    <w:top w:val="none" w:sz="0" w:space="0" w:color="auto"/>
                    <w:left w:val="none" w:sz="0" w:space="0" w:color="auto"/>
                    <w:bottom w:val="none" w:sz="0" w:space="0" w:color="auto"/>
                    <w:right w:val="none" w:sz="0" w:space="0" w:color="auto"/>
                  </w:divBdr>
                </w:div>
                <w:div w:id="1497960922">
                  <w:marLeft w:val="0"/>
                  <w:marRight w:val="0"/>
                  <w:marTop w:val="0"/>
                  <w:marBottom w:val="0"/>
                  <w:divBdr>
                    <w:top w:val="none" w:sz="0" w:space="0" w:color="auto"/>
                    <w:left w:val="none" w:sz="0" w:space="0" w:color="auto"/>
                    <w:bottom w:val="none" w:sz="0" w:space="0" w:color="auto"/>
                    <w:right w:val="none" w:sz="0" w:space="0" w:color="auto"/>
                  </w:divBdr>
                </w:div>
                <w:div w:id="1759132483">
                  <w:marLeft w:val="0"/>
                  <w:marRight w:val="0"/>
                  <w:marTop w:val="0"/>
                  <w:marBottom w:val="0"/>
                  <w:divBdr>
                    <w:top w:val="none" w:sz="0" w:space="0" w:color="auto"/>
                    <w:left w:val="none" w:sz="0" w:space="0" w:color="auto"/>
                    <w:bottom w:val="none" w:sz="0" w:space="0" w:color="auto"/>
                    <w:right w:val="none" w:sz="0" w:space="0" w:color="auto"/>
                  </w:divBdr>
                </w:div>
                <w:div w:id="558398370">
                  <w:marLeft w:val="0"/>
                  <w:marRight w:val="0"/>
                  <w:marTop w:val="0"/>
                  <w:marBottom w:val="0"/>
                  <w:divBdr>
                    <w:top w:val="none" w:sz="0" w:space="0" w:color="auto"/>
                    <w:left w:val="none" w:sz="0" w:space="0" w:color="auto"/>
                    <w:bottom w:val="none" w:sz="0" w:space="0" w:color="auto"/>
                    <w:right w:val="none" w:sz="0" w:space="0" w:color="auto"/>
                  </w:divBdr>
                </w:div>
                <w:div w:id="482695450">
                  <w:marLeft w:val="0"/>
                  <w:marRight w:val="0"/>
                  <w:marTop w:val="0"/>
                  <w:marBottom w:val="0"/>
                  <w:divBdr>
                    <w:top w:val="none" w:sz="0" w:space="0" w:color="auto"/>
                    <w:left w:val="none" w:sz="0" w:space="0" w:color="auto"/>
                    <w:bottom w:val="none" w:sz="0" w:space="0" w:color="auto"/>
                    <w:right w:val="none" w:sz="0" w:space="0" w:color="auto"/>
                  </w:divBdr>
                </w:div>
                <w:div w:id="1339384604">
                  <w:marLeft w:val="0"/>
                  <w:marRight w:val="0"/>
                  <w:marTop w:val="0"/>
                  <w:marBottom w:val="0"/>
                  <w:divBdr>
                    <w:top w:val="none" w:sz="0" w:space="0" w:color="auto"/>
                    <w:left w:val="none" w:sz="0" w:space="0" w:color="auto"/>
                    <w:bottom w:val="none" w:sz="0" w:space="0" w:color="auto"/>
                    <w:right w:val="none" w:sz="0" w:space="0" w:color="auto"/>
                  </w:divBdr>
                </w:div>
                <w:div w:id="1502238980">
                  <w:marLeft w:val="0"/>
                  <w:marRight w:val="0"/>
                  <w:marTop w:val="0"/>
                  <w:marBottom w:val="0"/>
                  <w:divBdr>
                    <w:top w:val="none" w:sz="0" w:space="0" w:color="auto"/>
                    <w:left w:val="none" w:sz="0" w:space="0" w:color="auto"/>
                    <w:bottom w:val="none" w:sz="0" w:space="0" w:color="auto"/>
                    <w:right w:val="none" w:sz="0" w:space="0" w:color="auto"/>
                  </w:divBdr>
                </w:div>
                <w:div w:id="213852182">
                  <w:marLeft w:val="0"/>
                  <w:marRight w:val="0"/>
                  <w:marTop w:val="0"/>
                  <w:marBottom w:val="0"/>
                  <w:divBdr>
                    <w:top w:val="none" w:sz="0" w:space="0" w:color="auto"/>
                    <w:left w:val="none" w:sz="0" w:space="0" w:color="auto"/>
                    <w:bottom w:val="none" w:sz="0" w:space="0" w:color="auto"/>
                    <w:right w:val="none" w:sz="0" w:space="0" w:color="auto"/>
                  </w:divBdr>
                </w:div>
                <w:div w:id="264656690">
                  <w:marLeft w:val="0"/>
                  <w:marRight w:val="0"/>
                  <w:marTop w:val="0"/>
                  <w:marBottom w:val="0"/>
                  <w:divBdr>
                    <w:top w:val="none" w:sz="0" w:space="0" w:color="auto"/>
                    <w:left w:val="none" w:sz="0" w:space="0" w:color="auto"/>
                    <w:bottom w:val="none" w:sz="0" w:space="0" w:color="auto"/>
                    <w:right w:val="none" w:sz="0" w:space="0" w:color="auto"/>
                  </w:divBdr>
                </w:div>
                <w:div w:id="923538174">
                  <w:marLeft w:val="0"/>
                  <w:marRight w:val="0"/>
                  <w:marTop w:val="0"/>
                  <w:marBottom w:val="0"/>
                  <w:divBdr>
                    <w:top w:val="none" w:sz="0" w:space="0" w:color="auto"/>
                    <w:left w:val="none" w:sz="0" w:space="0" w:color="auto"/>
                    <w:bottom w:val="none" w:sz="0" w:space="0" w:color="auto"/>
                    <w:right w:val="none" w:sz="0" w:space="0" w:color="auto"/>
                  </w:divBdr>
                </w:div>
                <w:div w:id="383337831">
                  <w:marLeft w:val="0"/>
                  <w:marRight w:val="0"/>
                  <w:marTop w:val="0"/>
                  <w:marBottom w:val="0"/>
                  <w:divBdr>
                    <w:top w:val="none" w:sz="0" w:space="0" w:color="auto"/>
                    <w:left w:val="none" w:sz="0" w:space="0" w:color="auto"/>
                    <w:bottom w:val="none" w:sz="0" w:space="0" w:color="auto"/>
                    <w:right w:val="none" w:sz="0" w:space="0" w:color="auto"/>
                  </w:divBdr>
                </w:div>
                <w:div w:id="412747647">
                  <w:marLeft w:val="0"/>
                  <w:marRight w:val="0"/>
                  <w:marTop w:val="0"/>
                  <w:marBottom w:val="0"/>
                  <w:divBdr>
                    <w:top w:val="none" w:sz="0" w:space="0" w:color="auto"/>
                    <w:left w:val="none" w:sz="0" w:space="0" w:color="auto"/>
                    <w:bottom w:val="none" w:sz="0" w:space="0" w:color="auto"/>
                    <w:right w:val="none" w:sz="0" w:space="0" w:color="auto"/>
                  </w:divBdr>
                </w:div>
                <w:div w:id="553660915">
                  <w:marLeft w:val="0"/>
                  <w:marRight w:val="0"/>
                  <w:marTop w:val="0"/>
                  <w:marBottom w:val="0"/>
                  <w:divBdr>
                    <w:top w:val="none" w:sz="0" w:space="0" w:color="auto"/>
                    <w:left w:val="none" w:sz="0" w:space="0" w:color="auto"/>
                    <w:bottom w:val="none" w:sz="0" w:space="0" w:color="auto"/>
                    <w:right w:val="none" w:sz="0" w:space="0" w:color="auto"/>
                  </w:divBdr>
                </w:div>
                <w:div w:id="1241449055">
                  <w:marLeft w:val="0"/>
                  <w:marRight w:val="0"/>
                  <w:marTop w:val="0"/>
                  <w:marBottom w:val="0"/>
                  <w:divBdr>
                    <w:top w:val="none" w:sz="0" w:space="0" w:color="auto"/>
                    <w:left w:val="none" w:sz="0" w:space="0" w:color="auto"/>
                    <w:bottom w:val="none" w:sz="0" w:space="0" w:color="auto"/>
                    <w:right w:val="none" w:sz="0" w:space="0" w:color="auto"/>
                  </w:divBdr>
                </w:div>
                <w:div w:id="2004815198">
                  <w:marLeft w:val="0"/>
                  <w:marRight w:val="0"/>
                  <w:marTop w:val="0"/>
                  <w:marBottom w:val="0"/>
                  <w:divBdr>
                    <w:top w:val="none" w:sz="0" w:space="0" w:color="auto"/>
                    <w:left w:val="none" w:sz="0" w:space="0" w:color="auto"/>
                    <w:bottom w:val="none" w:sz="0" w:space="0" w:color="auto"/>
                    <w:right w:val="none" w:sz="0" w:space="0" w:color="auto"/>
                  </w:divBdr>
                </w:div>
                <w:div w:id="1737896051">
                  <w:marLeft w:val="0"/>
                  <w:marRight w:val="0"/>
                  <w:marTop w:val="0"/>
                  <w:marBottom w:val="0"/>
                  <w:divBdr>
                    <w:top w:val="none" w:sz="0" w:space="0" w:color="auto"/>
                    <w:left w:val="none" w:sz="0" w:space="0" w:color="auto"/>
                    <w:bottom w:val="none" w:sz="0" w:space="0" w:color="auto"/>
                    <w:right w:val="none" w:sz="0" w:space="0" w:color="auto"/>
                  </w:divBdr>
                </w:div>
                <w:div w:id="801117972">
                  <w:marLeft w:val="0"/>
                  <w:marRight w:val="0"/>
                  <w:marTop w:val="0"/>
                  <w:marBottom w:val="0"/>
                  <w:divBdr>
                    <w:top w:val="none" w:sz="0" w:space="0" w:color="auto"/>
                    <w:left w:val="none" w:sz="0" w:space="0" w:color="auto"/>
                    <w:bottom w:val="none" w:sz="0" w:space="0" w:color="auto"/>
                    <w:right w:val="none" w:sz="0" w:space="0" w:color="auto"/>
                  </w:divBdr>
                </w:div>
                <w:div w:id="1457290462">
                  <w:marLeft w:val="0"/>
                  <w:marRight w:val="0"/>
                  <w:marTop w:val="0"/>
                  <w:marBottom w:val="0"/>
                  <w:divBdr>
                    <w:top w:val="none" w:sz="0" w:space="0" w:color="auto"/>
                    <w:left w:val="none" w:sz="0" w:space="0" w:color="auto"/>
                    <w:bottom w:val="none" w:sz="0" w:space="0" w:color="auto"/>
                    <w:right w:val="none" w:sz="0" w:space="0" w:color="auto"/>
                  </w:divBdr>
                </w:div>
                <w:div w:id="285889315">
                  <w:marLeft w:val="0"/>
                  <w:marRight w:val="0"/>
                  <w:marTop w:val="0"/>
                  <w:marBottom w:val="0"/>
                  <w:divBdr>
                    <w:top w:val="none" w:sz="0" w:space="0" w:color="auto"/>
                    <w:left w:val="none" w:sz="0" w:space="0" w:color="auto"/>
                    <w:bottom w:val="none" w:sz="0" w:space="0" w:color="auto"/>
                    <w:right w:val="none" w:sz="0" w:space="0" w:color="auto"/>
                  </w:divBdr>
                </w:div>
                <w:div w:id="2037150235">
                  <w:marLeft w:val="0"/>
                  <w:marRight w:val="0"/>
                  <w:marTop w:val="0"/>
                  <w:marBottom w:val="0"/>
                  <w:divBdr>
                    <w:top w:val="none" w:sz="0" w:space="0" w:color="auto"/>
                    <w:left w:val="none" w:sz="0" w:space="0" w:color="auto"/>
                    <w:bottom w:val="none" w:sz="0" w:space="0" w:color="auto"/>
                    <w:right w:val="none" w:sz="0" w:space="0" w:color="auto"/>
                  </w:divBdr>
                </w:div>
                <w:div w:id="812213185">
                  <w:marLeft w:val="0"/>
                  <w:marRight w:val="0"/>
                  <w:marTop w:val="0"/>
                  <w:marBottom w:val="0"/>
                  <w:divBdr>
                    <w:top w:val="none" w:sz="0" w:space="0" w:color="auto"/>
                    <w:left w:val="none" w:sz="0" w:space="0" w:color="auto"/>
                    <w:bottom w:val="none" w:sz="0" w:space="0" w:color="auto"/>
                    <w:right w:val="none" w:sz="0" w:space="0" w:color="auto"/>
                  </w:divBdr>
                </w:div>
                <w:div w:id="428738091">
                  <w:marLeft w:val="0"/>
                  <w:marRight w:val="0"/>
                  <w:marTop w:val="0"/>
                  <w:marBottom w:val="0"/>
                  <w:divBdr>
                    <w:top w:val="none" w:sz="0" w:space="0" w:color="auto"/>
                    <w:left w:val="none" w:sz="0" w:space="0" w:color="auto"/>
                    <w:bottom w:val="none" w:sz="0" w:space="0" w:color="auto"/>
                    <w:right w:val="none" w:sz="0" w:space="0" w:color="auto"/>
                  </w:divBdr>
                </w:div>
                <w:div w:id="762264821">
                  <w:marLeft w:val="0"/>
                  <w:marRight w:val="0"/>
                  <w:marTop w:val="0"/>
                  <w:marBottom w:val="0"/>
                  <w:divBdr>
                    <w:top w:val="none" w:sz="0" w:space="0" w:color="auto"/>
                    <w:left w:val="none" w:sz="0" w:space="0" w:color="auto"/>
                    <w:bottom w:val="none" w:sz="0" w:space="0" w:color="auto"/>
                    <w:right w:val="none" w:sz="0" w:space="0" w:color="auto"/>
                  </w:divBdr>
                </w:div>
                <w:div w:id="761755465">
                  <w:marLeft w:val="0"/>
                  <w:marRight w:val="0"/>
                  <w:marTop w:val="0"/>
                  <w:marBottom w:val="0"/>
                  <w:divBdr>
                    <w:top w:val="none" w:sz="0" w:space="0" w:color="auto"/>
                    <w:left w:val="none" w:sz="0" w:space="0" w:color="auto"/>
                    <w:bottom w:val="none" w:sz="0" w:space="0" w:color="auto"/>
                    <w:right w:val="none" w:sz="0" w:space="0" w:color="auto"/>
                  </w:divBdr>
                </w:div>
                <w:div w:id="1287352629">
                  <w:marLeft w:val="0"/>
                  <w:marRight w:val="0"/>
                  <w:marTop w:val="0"/>
                  <w:marBottom w:val="0"/>
                  <w:divBdr>
                    <w:top w:val="none" w:sz="0" w:space="0" w:color="auto"/>
                    <w:left w:val="none" w:sz="0" w:space="0" w:color="auto"/>
                    <w:bottom w:val="none" w:sz="0" w:space="0" w:color="auto"/>
                    <w:right w:val="none" w:sz="0" w:space="0" w:color="auto"/>
                  </w:divBdr>
                </w:div>
                <w:div w:id="420874040">
                  <w:marLeft w:val="0"/>
                  <w:marRight w:val="0"/>
                  <w:marTop w:val="0"/>
                  <w:marBottom w:val="0"/>
                  <w:divBdr>
                    <w:top w:val="none" w:sz="0" w:space="0" w:color="auto"/>
                    <w:left w:val="none" w:sz="0" w:space="0" w:color="auto"/>
                    <w:bottom w:val="none" w:sz="0" w:space="0" w:color="auto"/>
                    <w:right w:val="none" w:sz="0" w:space="0" w:color="auto"/>
                  </w:divBdr>
                </w:div>
                <w:div w:id="104470026">
                  <w:marLeft w:val="0"/>
                  <w:marRight w:val="0"/>
                  <w:marTop w:val="0"/>
                  <w:marBottom w:val="0"/>
                  <w:divBdr>
                    <w:top w:val="none" w:sz="0" w:space="0" w:color="auto"/>
                    <w:left w:val="none" w:sz="0" w:space="0" w:color="auto"/>
                    <w:bottom w:val="none" w:sz="0" w:space="0" w:color="auto"/>
                    <w:right w:val="none" w:sz="0" w:space="0" w:color="auto"/>
                  </w:divBdr>
                </w:div>
                <w:div w:id="168832923">
                  <w:marLeft w:val="0"/>
                  <w:marRight w:val="0"/>
                  <w:marTop w:val="0"/>
                  <w:marBottom w:val="0"/>
                  <w:divBdr>
                    <w:top w:val="none" w:sz="0" w:space="0" w:color="auto"/>
                    <w:left w:val="none" w:sz="0" w:space="0" w:color="auto"/>
                    <w:bottom w:val="none" w:sz="0" w:space="0" w:color="auto"/>
                    <w:right w:val="none" w:sz="0" w:space="0" w:color="auto"/>
                  </w:divBdr>
                </w:div>
                <w:div w:id="1631785416">
                  <w:marLeft w:val="0"/>
                  <w:marRight w:val="0"/>
                  <w:marTop w:val="0"/>
                  <w:marBottom w:val="0"/>
                  <w:divBdr>
                    <w:top w:val="none" w:sz="0" w:space="0" w:color="auto"/>
                    <w:left w:val="none" w:sz="0" w:space="0" w:color="auto"/>
                    <w:bottom w:val="none" w:sz="0" w:space="0" w:color="auto"/>
                    <w:right w:val="none" w:sz="0" w:space="0" w:color="auto"/>
                  </w:divBdr>
                </w:div>
                <w:div w:id="917784338">
                  <w:marLeft w:val="0"/>
                  <w:marRight w:val="0"/>
                  <w:marTop w:val="0"/>
                  <w:marBottom w:val="0"/>
                  <w:divBdr>
                    <w:top w:val="none" w:sz="0" w:space="0" w:color="auto"/>
                    <w:left w:val="none" w:sz="0" w:space="0" w:color="auto"/>
                    <w:bottom w:val="none" w:sz="0" w:space="0" w:color="auto"/>
                    <w:right w:val="none" w:sz="0" w:space="0" w:color="auto"/>
                  </w:divBdr>
                </w:div>
                <w:div w:id="305553383">
                  <w:marLeft w:val="0"/>
                  <w:marRight w:val="0"/>
                  <w:marTop w:val="0"/>
                  <w:marBottom w:val="0"/>
                  <w:divBdr>
                    <w:top w:val="none" w:sz="0" w:space="0" w:color="auto"/>
                    <w:left w:val="none" w:sz="0" w:space="0" w:color="auto"/>
                    <w:bottom w:val="none" w:sz="0" w:space="0" w:color="auto"/>
                    <w:right w:val="none" w:sz="0" w:space="0" w:color="auto"/>
                  </w:divBdr>
                </w:div>
                <w:div w:id="1136751278">
                  <w:marLeft w:val="0"/>
                  <w:marRight w:val="0"/>
                  <w:marTop w:val="0"/>
                  <w:marBottom w:val="0"/>
                  <w:divBdr>
                    <w:top w:val="none" w:sz="0" w:space="0" w:color="auto"/>
                    <w:left w:val="none" w:sz="0" w:space="0" w:color="auto"/>
                    <w:bottom w:val="none" w:sz="0" w:space="0" w:color="auto"/>
                    <w:right w:val="none" w:sz="0" w:space="0" w:color="auto"/>
                  </w:divBdr>
                </w:div>
                <w:div w:id="507526000">
                  <w:marLeft w:val="0"/>
                  <w:marRight w:val="0"/>
                  <w:marTop w:val="0"/>
                  <w:marBottom w:val="0"/>
                  <w:divBdr>
                    <w:top w:val="none" w:sz="0" w:space="0" w:color="auto"/>
                    <w:left w:val="none" w:sz="0" w:space="0" w:color="auto"/>
                    <w:bottom w:val="none" w:sz="0" w:space="0" w:color="auto"/>
                    <w:right w:val="none" w:sz="0" w:space="0" w:color="auto"/>
                  </w:divBdr>
                </w:div>
                <w:div w:id="1521160391">
                  <w:marLeft w:val="0"/>
                  <w:marRight w:val="0"/>
                  <w:marTop w:val="0"/>
                  <w:marBottom w:val="0"/>
                  <w:divBdr>
                    <w:top w:val="none" w:sz="0" w:space="0" w:color="auto"/>
                    <w:left w:val="none" w:sz="0" w:space="0" w:color="auto"/>
                    <w:bottom w:val="none" w:sz="0" w:space="0" w:color="auto"/>
                    <w:right w:val="none" w:sz="0" w:space="0" w:color="auto"/>
                  </w:divBdr>
                </w:div>
                <w:div w:id="942539723">
                  <w:marLeft w:val="0"/>
                  <w:marRight w:val="0"/>
                  <w:marTop w:val="0"/>
                  <w:marBottom w:val="0"/>
                  <w:divBdr>
                    <w:top w:val="none" w:sz="0" w:space="0" w:color="auto"/>
                    <w:left w:val="none" w:sz="0" w:space="0" w:color="auto"/>
                    <w:bottom w:val="none" w:sz="0" w:space="0" w:color="auto"/>
                    <w:right w:val="none" w:sz="0" w:space="0" w:color="auto"/>
                  </w:divBdr>
                </w:div>
                <w:div w:id="353582749">
                  <w:marLeft w:val="0"/>
                  <w:marRight w:val="0"/>
                  <w:marTop w:val="0"/>
                  <w:marBottom w:val="0"/>
                  <w:divBdr>
                    <w:top w:val="none" w:sz="0" w:space="0" w:color="auto"/>
                    <w:left w:val="none" w:sz="0" w:space="0" w:color="auto"/>
                    <w:bottom w:val="none" w:sz="0" w:space="0" w:color="auto"/>
                    <w:right w:val="none" w:sz="0" w:space="0" w:color="auto"/>
                  </w:divBdr>
                </w:div>
                <w:div w:id="679626910">
                  <w:marLeft w:val="0"/>
                  <w:marRight w:val="0"/>
                  <w:marTop w:val="0"/>
                  <w:marBottom w:val="0"/>
                  <w:divBdr>
                    <w:top w:val="none" w:sz="0" w:space="0" w:color="auto"/>
                    <w:left w:val="none" w:sz="0" w:space="0" w:color="auto"/>
                    <w:bottom w:val="none" w:sz="0" w:space="0" w:color="auto"/>
                    <w:right w:val="none" w:sz="0" w:space="0" w:color="auto"/>
                  </w:divBdr>
                </w:div>
                <w:div w:id="1999455291">
                  <w:marLeft w:val="0"/>
                  <w:marRight w:val="0"/>
                  <w:marTop w:val="0"/>
                  <w:marBottom w:val="0"/>
                  <w:divBdr>
                    <w:top w:val="none" w:sz="0" w:space="0" w:color="auto"/>
                    <w:left w:val="none" w:sz="0" w:space="0" w:color="auto"/>
                    <w:bottom w:val="none" w:sz="0" w:space="0" w:color="auto"/>
                    <w:right w:val="none" w:sz="0" w:space="0" w:color="auto"/>
                  </w:divBdr>
                </w:div>
                <w:div w:id="595404736">
                  <w:marLeft w:val="0"/>
                  <w:marRight w:val="0"/>
                  <w:marTop w:val="0"/>
                  <w:marBottom w:val="0"/>
                  <w:divBdr>
                    <w:top w:val="none" w:sz="0" w:space="0" w:color="auto"/>
                    <w:left w:val="none" w:sz="0" w:space="0" w:color="auto"/>
                    <w:bottom w:val="none" w:sz="0" w:space="0" w:color="auto"/>
                    <w:right w:val="none" w:sz="0" w:space="0" w:color="auto"/>
                  </w:divBdr>
                </w:div>
                <w:div w:id="2035571490">
                  <w:marLeft w:val="0"/>
                  <w:marRight w:val="0"/>
                  <w:marTop w:val="0"/>
                  <w:marBottom w:val="0"/>
                  <w:divBdr>
                    <w:top w:val="none" w:sz="0" w:space="0" w:color="auto"/>
                    <w:left w:val="none" w:sz="0" w:space="0" w:color="auto"/>
                    <w:bottom w:val="none" w:sz="0" w:space="0" w:color="auto"/>
                    <w:right w:val="none" w:sz="0" w:space="0" w:color="auto"/>
                  </w:divBdr>
                </w:div>
                <w:div w:id="1422750222">
                  <w:marLeft w:val="0"/>
                  <w:marRight w:val="0"/>
                  <w:marTop w:val="0"/>
                  <w:marBottom w:val="0"/>
                  <w:divBdr>
                    <w:top w:val="none" w:sz="0" w:space="0" w:color="auto"/>
                    <w:left w:val="none" w:sz="0" w:space="0" w:color="auto"/>
                    <w:bottom w:val="none" w:sz="0" w:space="0" w:color="auto"/>
                    <w:right w:val="none" w:sz="0" w:space="0" w:color="auto"/>
                  </w:divBdr>
                </w:div>
                <w:div w:id="815298202">
                  <w:marLeft w:val="0"/>
                  <w:marRight w:val="0"/>
                  <w:marTop w:val="0"/>
                  <w:marBottom w:val="0"/>
                  <w:divBdr>
                    <w:top w:val="none" w:sz="0" w:space="0" w:color="auto"/>
                    <w:left w:val="none" w:sz="0" w:space="0" w:color="auto"/>
                    <w:bottom w:val="none" w:sz="0" w:space="0" w:color="auto"/>
                    <w:right w:val="none" w:sz="0" w:space="0" w:color="auto"/>
                  </w:divBdr>
                </w:div>
                <w:div w:id="797576975">
                  <w:marLeft w:val="0"/>
                  <w:marRight w:val="0"/>
                  <w:marTop w:val="0"/>
                  <w:marBottom w:val="0"/>
                  <w:divBdr>
                    <w:top w:val="none" w:sz="0" w:space="0" w:color="auto"/>
                    <w:left w:val="none" w:sz="0" w:space="0" w:color="auto"/>
                    <w:bottom w:val="none" w:sz="0" w:space="0" w:color="auto"/>
                    <w:right w:val="none" w:sz="0" w:space="0" w:color="auto"/>
                  </w:divBdr>
                </w:div>
                <w:div w:id="1121536263">
                  <w:marLeft w:val="0"/>
                  <w:marRight w:val="0"/>
                  <w:marTop w:val="0"/>
                  <w:marBottom w:val="0"/>
                  <w:divBdr>
                    <w:top w:val="none" w:sz="0" w:space="0" w:color="auto"/>
                    <w:left w:val="none" w:sz="0" w:space="0" w:color="auto"/>
                    <w:bottom w:val="none" w:sz="0" w:space="0" w:color="auto"/>
                    <w:right w:val="none" w:sz="0" w:space="0" w:color="auto"/>
                  </w:divBdr>
                </w:div>
                <w:div w:id="1009409396">
                  <w:marLeft w:val="0"/>
                  <w:marRight w:val="0"/>
                  <w:marTop w:val="0"/>
                  <w:marBottom w:val="0"/>
                  <w:divBdr>
                    <w:top w:val="none" w:sz="0" w:space="0" w:color="auto"/>
                    <w:left w:val="none" w:sz="0" w:space="0" w:color="auto"/>
                    <w:bottom w:val="none" w:sz="0" w:space="0" w:color="auto"/>
                    <w:right w:val="none" w:sz="0" w:space="0" w:color="auto"/>
                  </w:divBdr>
                </w:div>
                <w:div w:id="1646936806">
                  <w:marLeft w:val="0"/>
                  <w:marRight w:val="0"/>
                  <w:marTop w:val="0"/>
                  <w:marBottom w:val="0"/>
                  <w:divBdr>
                    <w:top w:val="none" w:sz="0" w:space="0" w:color="auto"/>
                    <w:left w:val="none" w:sz="0" w:space="0" w:color="auto"/>
                    <w:bottom w:val="none" w:sz="0" w:space="0" w:color="auto"/>
                    <w:right w:val="none" w:sz="0" w:space="0" w:color="auto"/>
                  </w:divBdr>
                </w:div>
                <w:div w:id="462116717">
                  <w:marLeft w:val="0"/>
                  <w:marRight w:val="0"/>
                  <w:marTop w:val="0"/>
                  <w:marBottom w:val="0"/>
                  <w:divBdr>
                    <w:top w:val="none" w:sz="0" w:space="0" w:color="auto"/>
                    <w:left w:val="none" w:sz="0" w:space="0" w:color="auto"/>
                    <w:bottom w:val="none" w:sz="0" w:space="0" w:color="auto"/>
                    <w:right w:val="none" w:sz="0" w:space="0" w:color="auto"/>
                  </w:divBdr>
                </w:div>
                <w:div w:id="621694860">
                  <w:marLeft w:val="0"/>
                  <w:marRight w:val="0"/>
                  <w:marTop w:val="0"/>
                  <w:marBottom w:val="0"/>
                  <w:divBdr>
                    <w:top w:val="none" w:sz="0" w:space="0" w:color="auto"/>
                    <w:left w:val="none" w:sz="0" w:space="0" w:color="auto"/>
                    <w:bottom w:val="none" w:sz="0" w:space="0" w:color="auto"/>
                    <w:right w:val="none" w:sz="0" w:space="0" w:color="auto"/>
                  </w:divBdr>
                </w:div>
                <w:div w:id="1195072627">
                  <w:marLeft w:val="0"/>
                  <w:marRight w:val="0"/>
                  <w:marTop w:val="0"/>
                  <w:marBottom w:val="0"/>
                  <w:divBdr>
                    <w:top w:val="none" w:sz="0" w:space="0" w:color="auto"/>
                    <w:left w:val="none" w:sz="0" w:space="0" w:color="auto"/>
                    <w:bottom w:val="none" w:sz="0" w:space="0" w:color="auto"/>
                    <w:right w:val="none" w:sz="0" w:space="0" w:color="auto"/>
                  </w:divBdr>
                </w:div>
                <w:div w:id="1296642493">
                  <w:marLeft w:val="0"/>
                  <w:marRight w:val="0"/>
                  <w:marTop w:val="0"/>
                  <w:marBottom w:val="0"/>
                  <w:divBdr>
                    <w:top w:val="none" w:sz="0" w:space="0" w:color="auto"/>
                    <w:left w:val="none" w:sz="0" w:space="0" w:color="auto"/>
                    <w:bottom w:val="none" w:sz="0" w:space="0" w:color="auto"/>
                    <w:right w:val="none" w:sz="0" w:space="0" w:color="auto"/>
                  </w:divBdr>
                </w:div>
                <w:div w:id="802388361">
                  <w:marLeft w:val="0"/>
                  <w:marRight w:val="0"/>
                  <w:marTop w:val="0"/>
                  <w:marBottom w:val="0"/>
                  <w:divBdr>
                    <w:top w:val="none" w:sz="0" w:space="0" w:color="auto"/>
                    <w:left w:val="none" w:sz="0" w:space="0" w:color="auto"/>
                    <w:bottom w:val="none" w:sz="0" w:space="0" w:color="auto"/>
                    <w:right w:val="none" w:sz="0" w:space="0" w:color="auto"/>
                  </w:divBdr>
                </w:div>
                <w:div w:id="605423371">
                  <w:marLeft w:val="0"/>
                  <w:marRight w:val="0"/>
                  <w:marTop w:val="0"/>
                  <w:marBottom w:val="0"/>
                  <w:divBdr>
                    <w:top w:val="none" w:sz="0" w:space="0" w:color="auto"/>
                    <w:left w:val="none" w:sz="0" w:space="0" w:color="auto"/>
                    <w:bottom w:val="none" w:sz="0" w:space="0" w:color="auto"/>
                    <w:right w:val="none" w:sz="0" w:space="0" w:color="auto"/>
                  </w:divBdr>
                </w:div>
                <w:div w:id="1001201863">
                  <w:marLeft w:val="0"/>
                  <w:marRight w:val="0"/>
                  <w:marTop w:val="0"/>
                  <w:marBottom w:val="0"/>
                  <w:divBdr>
                    <w:top w:val="none" w:sz="0" w:space="0" w:color="auto"/>
                    <w:left w:val="none" w:sz="0" w:space="0" w:color="auto"/>
                    <w:bottom w:val="none" w:sz="0" w:space="0" w:color="auto"/>
                    <w:right w:val="none" w:sz="0" w:space="0" w:color="auto"/>
                  </w:divBdr>
                </w:div>
                <w:div w:id="223881501">
                  <w:marLeft w:val="0"/>
                  <w:marRight w:val="0"/>
                  <w:marTop w:val="0"/>
                  <w:marBottom w:val="0"/>
                  <w:divBdr>
                    <w:top w:val="none" w:sz="0" w:space="0" w:color="auto"/>
                    <w:left w:val="none" w:sz="0" w:space="0" w:color="auto"/>
                    <w:bottom w:val="none" w:sz="0" w:space="0" w:color="auto"/>
                    <w:right w:val="none" w:sz="0" w:space="0" w:color="auto"/>
                  </w:divBdr>
                </w:div>
                <w:div w:id="1691450096">
                  <w:marLeft w:val="0"/>
                  <w:marRight w:val="0"/>
                  <w:marTop w:val="0"/>
                  <w:marBottom w:val="0"/>
                  <w:divBdr>
                    <w:top w:val="none" w:sz="0" w:space="0" w:color="auto"/>
                    <w:left w:val="none" w:sz="0" w:space="0" w:color="auto"/>
                    <w:bottom w:val="none" w:sz="0" w:space="0" w:color="auto"/>
                    <w:right w:val="none" w:sz="0" w:space="0" w:color="auto"/>
                  </w:divBdr>
                </w:div>
                <w:div w:id="1706638831">
                  <w:marLeft w:val="0"/>
                  <w:marRight w:val="0"/>
                  <w:marTop w:val="0"/>
                  <w:marBottom w:val="0"/>
                  <w:divBdr>
                    <w:top w:val="none" w:sz="0" w:space="0" w:color="auto"/>
                    <w:left w:val="none" w:sz="0" w:space="0" w:color="auto"/>
                    <w:bottom w:val="none" w:sz="0" w:space="0" w:color="auto"/>
                    <w:right w:val="none" w:sz="0" w:space="0" w:color="auto"/>
                  </w:divBdr>
                </w:div>
                <w:div w:id="388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894">
          <w:marLeft w:val="0"/>
          <w:marRight w:val="0"/>
          <w:marTop w:val="15"/>
          <w:marBottom w:val="0"/>
          <w:divBdr>
            <w:top w:val="none" w:sz="0" w:space="0" w:color="auto"/>
            <w:left w:val="none" w:sz="0" w:space="0" w:color="auto"/>
            <w:bottom w:val="none" w:sz="0" w:space="0" w:color="auto"/>
            <w:right w:val="none" w:sz="0" w:space="0" w:color="auto"/>
          </w:divBdr>
          <w:divsChild>
            <w:div w:id="287902398">
              <w:marLeft w:val="0"/>
              <w:marRight w:val="0"/>
              <w:marTop w:val="0"/>
              <w:marBottom w:val="0"/>
              <w:divBdr>
                <w:top w:val="none" w:sz="0" w:space="0" w:color="auto"/>
                <w:left w:val="none" w:sz="0" w:space="0" w:color="auto"/>
                <w:bottom w:val="none" w:sz="0" w:space="0" w:color="auto"/>
                <w:right w:val="none" w:sz="0" w:space="0" w:color="auto"/>
              </w:divBdr>
              <w:divsChild>
                <w:div w:id="692266123">
                  <w:marLeft w:val="0"/>
                  <w:marRight w:val="0"/>
                  <w:marTop w:val="0"/>
                  <w:marBottom w:val="0"/>
                  <w:divBdr>
                    <w:top w:val="none" w:sz="0" w:space="0" w:color="auto"/>
                    <w:left w:val="none" w:sz="0" w:space="0" w:color="auto"/>
                    <w:bottom w:val="none" w:sz="0" w:space="0" w:color="auto"/>
                    <w:right w:val="none" w:sz="0" w:space="0" w:color="auto"/>
                  </w:divBdr>
                </w:div>
                <w:div w:id="154303916">
                  <w:marLeft w:val="0"/>
                  <w:marRight w:val="0"/>
                  <w:marTop w:val="0"/>
                  <w:marBottom w:val="0"/>
                  <w:divBdr>
                    <w:top w:val="none" w:sz="0" w:space="0" w:color="auto"/>
                    <w:left w:val="none" w:sz="0" w:space="0" w:color="auto"/>
                    <w:bottom w:val="none" w:sz="0" w:space="0" w:color="auto"/>
                    <w:right w:val="none" w:sz="0" w:space="0" w:color="auto"/>
                  </w:divBdr>
                </w:div>
                <w:div w:id="1271932620">
                  <w:marLeft w:val="0"/>
                  <w:marRight w:val="0"/>
                  <w:marTop w:val="0"/>
                  <w:marBottom w:val="0"/>
                  <w:divBdr>
                    <w:top w:val="none" w:sz="0" w:space="0" w:color="auto"/>
                    <w:left w:val="none" w:sz="0" w:space="0" w:color="auto"/>
                    <w:bottom w:val="none" w:sz="0" w:space="0" w:color="auto"/>
                    <w:right w:val="none" w:sz="0" w:space="0" w:color="auto"/>
                  </w:divBdr>
                </w:div>
                <w:div w:id="2126999930">
                  <w:marLeft w:val="0"/>
                  <w:marRight w:val="0"/>
                  <w:marTop w:val="0"/>
                  <w:marBottom w:val="0"/>
                  <w:divBdr>
                    <w:top w:val="none" w:sz="0" w:space="0" w:color="auto"/>
                    <w:left w:val="none" w:sz="0" w:space="0" w:color="auto"/>
                    <w:bottom w:val="none" w:sz="0" w:space="0" w:color="auto"/>
                    <w:right w:val="none" w:sz="0" w:space="0" w:color="auto"/>
                  </w:divBdr>
                </w:div>
                <w:div w:id="169419627">
                  <w:marLeft w:val="0"/>
                  <w:marRight w:val="0"/>
                  <w:marTop w:val="0"/>
                  <w:marBottom w:val="0"/>
                  <w:divBdr>
                    <w:top w:val="none" w:sz="0" w:space="0" w:color="auto"/>
                    <w:left w:val="none" w:sz="0" w:space="0" w:color="auto"/>
                    <w:bottom w:val="none" w:sz="0" w:space="0" w:color="auto"/>
                    <w:right w:val="none" w:sz="0" w:space="0" w:color="auto"/>
                  </w:divBdr>
                </w:div>
                <w:div w:id="1647973408">
                  <w:marLeft w:val="0"/>
                  <w:marRight w:val="0"/>
                  <w:marTop w:val="0"/>
                  <w:marBottom w:val="0"/>
                  <w:divBdr>
                    <w:top w:val="none" w:sz="0" w:space="0" w:color="auto"/>
                    <w:left w:val="none" w:sz="0" w:space="0" w:color="auto"/>
                    <w:bottom w:val="none" w:sz="0" w:space="0" w:color="auto"/>
                    <w:right w:val="none" w:sz="0" w:space="0" w:color="auto"/>
                  </w:divBdr>
                </w:div>
                <w:div w:id="591668545">
                  <w:marLeft w:val="0"/>
                  <w:marRight w:val="0"/>
                  <w:marTop w:val="0"/>
                  <w:marBottom w:val="0"/>
                  <w:divBdr>
                    <w:top w:val="none" w:sz="0" w:space="0" w:color="auto"/>
                    <w:left w:val="none" w:sz="0" w:space="0" w:color="auto"/>
                    <w:bottom w:val="none" w:sz="0" w:space="0" w:color="auto"/>
                    <w:right w:val="none" w:sz="0" w:space="0" w:color="auto"/>
                  </w:divBdr>
                </w:div>
                <w:div w:id="1170749872">
                  <w:marLeft w:val="0"/>
                  <w:marRight w:val="0"/>
                  <w:marTop w:val="0"/>
                  <w:marBottom w:val="0"/>
                  <w:divBdr>
                    <w:top w:val="none" w:sz="0" w:space="0" w:color="auto"/>
                    <w:left w:val="none" w:sz="0" w:space="0" w:color="auto"/>
                    <w:bottom w:val="none" w:sz="0" w:space="0" w:color="auto"/>
                    <w:right w:val="none" w:sz="0" w:space="0" w:color="auto"/>
                  </w:divBdr>
                </w:div>
                <w:div w:id="601298725">
                  <w:marLeft w:val="0"/>
                  <w:marRight w:val="0"/>
                  <w:marTop w:val="0"/>
                  <w:marBottom w:val="0"/>
                  <w:divBdr>
                    <w:top w:val="none" w:sz="0" w:space="0" w:color="auto"/>
                    <w:left w:val="none" w:sz="0" w:space="0" w:color="auto"/>
                    <w:bottom w:val="none" w:sz="0" w:space="0" w:color="auto"/>
                    <w:right w:val="none" w:sz="0" w:space="0" w:color="auto"/>
                  </w:divBdr>
                </w:div>
                <w:div w:id="24336260">
                  <w:marLeft w:val="0"/>
                  <w:marRight w:val="0"/>
                  <w:marTop w:val="0"/>
                  <w:marBottom w:val="0"/>
                  <w:divBdr>
                    <w:top w:val="none" w:sz="0" w:space="0" w:color="auto"/>
                    <w:left w:val="none" w:sz="0" w:space="0" w:color="auto"/>
                    <w:bottom w:val="none" w:sz="0" w:space="0" w:color="auto"/>
                    <w:right w:val="none" w:sz="0" w:space="0" w:color="auto"/>
                  </w:divBdr>
                </w:div>
                <w:div w:id="2029134585">
                  <w:marLeft w:val="0"/>
                  <w:marRight w:val="0"/>
                  <w:marTop w:val="0"/>
                  <w:marBottom w:val="0"/>
                  <w:divBdr>
                    <w:top w:val="none" w:sz="0" w:space="0" w:color="auto"/>
                    <w:left w:val="none" w:sz="0" w:space="0" w:color="auto"/>
                    <w:bottom w:val="none" w:sz="0" w:space="0" w:color="auto"/>
                    <w:right w:val="none" w:sz="0" w:space="0" w:color="auto"/>
                  </w:divBdr>
                </w:div>
                <w:div w:id="822894193">
                  <w:marLeft w:val="0"/>
                  <w:marRight w:val="0"/>
                  <w:marTop w:val="0"/>
                  <w:marBottom w:val="0"/>
                  <w:divBdr>
                    <w:top w:val="none" w:sz="0" w:space="0" w:color="auto"/>
                    <w:left w:val="none" w:sz="0" w:space="0" w:color="auto"/>
                    <w:bottom w:val="none" w:sz="0" w:space="0" w:color="auto"/>
                    <w:right w:val="none" w:sz="0" w:space="0" w:color="auto"/>
                  </w:divBdr>
                </w:div>
                <w:div w:id="797531709">
                  <w:marLeft w:val="0"/>
                  <w:marRight w:val="0"/>
                  <w:marTop w:val="0"/>
                  <w:marBottom w:val="0"/>
                  <w:divBdr>
                    <w:top w:val="none" w:sz="0" w:space="0" w:color="auto"/>
                    <w:left w:val="none" w:sz="0" w:space="0" w:color="auto"/>
                    <w:bottom w:val="none" w:sz="0" w:space="0" w:color="auto"/>
                    <w:right w:val="none" w:sz="0" w:space="0" w:color="auto"/>
                  </w:divBdr>
                </w:div>
                <w:div w:id="1899895740">
                  <w:marLeft w:val="0"/>
                  <w:marRight w:val="0"/>
                  <w:marTop w:val="0"/>
                  <w:marBottom w:val="0"/>
                  <w:divBdr>
                    <w:top w:val="none" w:sz="0" w:space="0" w:color="auto"/>
                    <w:left w:val="none" w:sz="0" w:space="0" w:color="auto"/>
                    <w:bottom w:val="none" w:sz="0" w:space="0" w:color="auto"/>
                    <w:right w:val="none" w:sz="0" w:space="0" w:color="auto"/>
                  </w:divBdr>
                </w:div>
                <w:div w:id="178936654">
                  <w:marLeft w:val="0"/>
                  <w:marRight w:val="0"/>
                  <w:marTop w:val="0"/>
                  <w:marBottom w:val="0"/>
                  <w:divBdr>
                    <w:top w:val="none" w:sz="0" w:space="0" w:color="auto"/>
                    <w:left w:val="none" w:sz="0" w:space="0" w:color="auto"/>
                    <w:bottom w:val="none" w:sz="0" w:space="0" w:color="auto"/>
                    <w:right w:val="none" w:sz="0" w:space="0" w:color="auto"/>
                  </w:divBdr>
                </w:div>
                <w:div w:id="1466773005">
                  <w:marLeft w:val="0"/>
                  <w:marRight w:val="0"/>
                  <w:marTop w:val="0"/>
                  <w:marBottom w:val="0"/>
                  <w:divBdr>
                    <w:top w:val="none" w:sz="0" w:space="0" w:color="auto"/>
                    <w:left w:val="none" w:sz="0" w:space="0" w:color="auto"/>
                    <w:bottom w:val="none" w:sz="0" w:space="0" w:color="auto"/>
                    <w:right w:val="none" w:sz="0" w:space="0" w:color="auto"/>
                  </w:divBdr>
                </w:div>
                <w:div w:id="892161129">
                  <w:marLeft w:val="0"/>
                  <w:marRight w:val="0"/>
                  <w:marTop w:val="0"/>
                  <w:marBottom w:val="0"/>
                  <w:divBdr>
                    <w:top w:val="none" w:sz="0" w:space="0" w:color="auto"/>
                    <w:left w:val="none" w:sz="0" w:space="0" w:color="auto"/>
                    <w:bottom w:val="none" w:sz="0" w:space="0" w:color="auto"/>
                    <w:right w:val="none" w:sz="0" w:space="0" w:color="auto"/>
                  </w:divBdr>
                </w:div>
                <w:div w:id="47267493">
                  <w:marLeft w:val="0"/>
                  <w:marRight w:val="0"/>
                  <w:marTop w:val="0"/>
                  <w:marBottom w:val="0"/>
                  <w:divBdr>
                    <w:top w:val="none" w:sz="0" w:space="0" w:color="auto"/>
                    <w:left w:val="none" w:sz="0" w:space="0" w:color="auto"/>
                    <w:bottom w:val="none" w:sz="0" w:space="0" w:color="auto"/>
                    <w:right w:val="none" w:sz="0" w:space="0" w:color="auto"/>
                  </w:divBdr>
                </w:div>
                <w:div w:id="1554076176">
                  <w:marLeft w:val="0"/>
                  <w:marRight w:val="0"/>
                  <w:marTop w:val="0"/>
                  <w:marBottom w:val="0"/>
                  <w:divBdr>
                    <w:top w:val="none" w:sz="0" w:space="0" w:color="auto"/>
                    <w:left w:val="none" w:sz="0" w:space="0" w:color="auto"/>
                    <w:bottom w:val="none" w:sz="0" w:space="0" w:color="auto"/>
                    <w:right w:val="none" w:sz="0" w:space="0" w:color="auto"/>
                  </w:divBdr>
                </w:div>
                <w:div w:id="1318726586">
                  <w:marLeft w:val="0"/>
                  <w:marRight w:val="0"/>
                  <w:marTop w:val="0"/>
                  <w:marBottom w:val="0"/>
                  <w:divBdr>
                    <w:top w:val="none" w:sz="0" w:space="0" w:color="auto"/>
                    <w:left w:val="none" w:sz="0" w:space="0" w:color="auto"/>
                    <w:bottom w:val="none" w:sz="0" w:space="0" w:color="auto"/>
                    <w:right w:val="none" w:sz="0" w:space="0" w:color="auto"/>
                  </w:divBdr>
                </w:div>
                <w:div w:id="87391109">
                  <w:marLeft w:val="0"/>
                  <w:marRight w:val="0"/>
                  <w:marTop w:val="0"/>
                  <w:marBottom w:val="0"/>
                  <w:divBdr>
                    <w:top w:val="none" w:sz="0" w:space="0" w:color="auto"/>
                    <w:left w:val="none" w:sz="0" w:space="0" w:color="auto"/>
                    <w:bottom w:val="none" w:sz="0" w:space="0" w:color="auto"/>
                    <w:right w:val="none" w:sz="0" w:space="0" w:color="auto"/>
                  </w:divBdr>
                </w:div>
                <w:div w:id="1222332405">
                  <w:marLeft w:val="0"/>
                  <w:marRight w:val="0"/>
                  <w:marTop w:val="0"/>
                  <w:marBottom w:val="0"/>
                  <w:divBdr>
                    <w:top w:val="none" w:sz="0" w:space="0" w:color="auto"/>
                    <w:left w:val="none" w:sz="0" w:space="0" w:color="auto"/>
                    <w:bottom w:val="none" w:sz="0" w:space="0" w:color="auto"/>
                    <w:right w:val="none" w:sz="0" w:space="0" w:color="auto"/>
                  </w:divBdr>
                </w:div>
                <w:div w:id="336737215">
                  <w:marLeft w:val="0"/>
                  <w:marRight w:val="0"/>
                  <w:marTop w:val="0"/>
                  <w:marBottom w:val="0"/>
                  <w:divBdr>
                    <w:top w:val="none" w:sz="0" w:space="0" w:color="auto"/>
                    <w:left w:val="none" w:sz="0" w:space="0" w:color="auto"/>
                    <w:bottom w:val="none" w:sz="0" w:space="0" w:color="auto"/>
                    <w:right w:val="none" w:sz="0" w:space="0" w:color="auto"/>
                  </w:divBdr>
                </w:div>
                <w:div w:id="1081834421">
                  <w:marLeft w:val="0"/>
                  <w:marRight w:val="0"/>
                  <w:marTop w:val="0"/>
                  <w:marBottom w:val="0"/>
                  <w:divBdr>
                    <w:top w:val="none" w:sz="0" w:space="0" w:color="auto"/>
                    <w:left w:val="none" w:sz="0" w:space="0" w:color="auto"/>
                    <w:bottom w:val="none" w:sz="0" w:space="0" w:color="auto"/>
                    <w:right w:val="none" w:sz="0" w:space="0" w:color="auto"/>
                  </w:divBdr>
                </w:div>
                <w:div w:id="19164329">
                  <w:marLeft w:val="0"/>
                  <w:marRight w:val="0"/>
                  <w:marTop w:val="0"/>
                  <w:marBottom w:val="0"/>
                  <w:divBdr>
                    <w:top w:val="none" w:sz="0" w:space="0" w:color="auto"/>
                    <w:left w:val="none" w:sz="0" w:space="0" w:color="auto"/>
                    <w:bottom w:val="none" w:sz="0" w:space="0" w:color="auto"/>
                    <w:right w:val="none" w:sz="0" w:space="0" w:color="auto"/>
                  </w:divBdr>
                </w:div>
                <w:div w:id="675813742">
                  <w:marLeft w:val="0"/>
                  <w:marRight w:val="0"/>
                  <w:marTop w:val="0"/>
                  <w:marBottom w:val="0"/>
                  <w:divBdr>
                    <w:top w:val="none" w:sz="0" w:space="0" w:color="auto"/>
                    <w:left w:val="none" w:sz="0" w:space="0" w:color="auto"/>
                    <w:bottom w:val="none" w:sz="0" w:space="0" w:color="auto"/>
                    <w:right w:val="none" w:sz="0" w:space="0" w:color="auto"/>
                  </w:divBdr>
                </w:div>
                <w:div w:id="413211031">
                  <w:marLeft w:val="0"/>
                  <w:marRight w:val="0"/>
                  <w:marTop w:val="0"/>
                  <w:marBottom w:val="0"/>
                  <w:divBdr>
                    <w:top w:val="none" w:sz="0" w:space="0" w:color="auto"/>
                    <w:left w:val="none" w:sz="0" w:space="0" w:color="auto"/>
                    <w:bottom w:val="none" w:sz="0" w:space="0" w:color="auto"/>
                    <w:right w:val="none" w:sz="0" w:space="0" w:color="auto"/>
                  </w:divBdr>
                </w:div>
                <w:div w:id="980693948">
                  <w:marLeft w:val="0"/>
                  <w:marRight w:val="0"/>
                  <w:marTop w:val="0"/>
                  <w:marBottom w:val="0"/>
                  <w:divBdr>
                    <w:top w:val="none" w:sz="0" w:space="0" w:color="auto"/>
                    <w:left w:val="none" w:sz="0" w:space="0" w:color="auto"/>
                    <w:bottom w:val="none" w:sz="0" w:space="0" w:color="auto"/>
                    <w:right w:val="none" w:sz="0" w:space="0" w:color="auto"/>
                  </w:divBdr>
                </w:div>
                <w:div w:id="1227452785">
                  <w:marLeft w:val="0"/>
                  <w:marRight w:val="0"/>
                  <w:marTop w:val="0"/>
                  <w:marBottom w:val="0"/>
                  <w:divBdr>
                    <w:top w:val="none" w:sz="0" w:space="0" w:color="auto"/>
                    <w:left w:val="none" w:sz="0" w:space="0" w:color="auto"/>
                    <w:bottom w:val="none" w:sz="0" w:space="0" w:color="auto"/>
                    <w:right w:val="none" w:sz="0" w:space="0" w:color="auto"/>
                  </w:divBdr>
                </w:div>
                <w:div w:id="617761569">
                  <w:marLeft w:val="0"/>
                  <w:marRight w:val="0"/>
                  <w:marTop w:val="0"/>
                  <w:marBottom w:val="0"/>
                  <w:divBdr>
                    <w:top w:val="none" w:sz="0" w:space="0" w:color="auto"/>
                    <w:left w:val="none" w:sz="0" w:space="0" w:color="auto"/>
                    <w:bottom w:val="none" w:sz="0" w:space="0" w:color="auto"/>
                    <w:right w:val="none" w:sz="0" w:space="0" w:color="auto"/>
                  </w:divBdr>
                </w:div>
                <w:div w:id="1071122029">
                  <w:marLeft w:val="0"/>
                  <w:marRight w:val="0"/>
                  <w:marTop w:val="0"/>
                  <w:marBottom w:val="0"/>
                  <w:divBdr>
                    <w:top w:val="none" w:sz="0" w:space="0" w:color="auto"/>
                    <w:left w:val="none" w:sz="0" w:space="0" w:color="auto"/>
                    <w:bottom w:val="none" w:sz="0" w:space="0" w:color="auto"/>
                    <w:right w:val="none" w:sz="0" w:space="0" w:color="auto"/>
                  </w:divBdr>
                </w:div>
                <w:div w:id="134415775">
                  <w:marLeft w:val="0"/>
                  <w:marRight w:val="0"/>
                  <w:marTop w:val="0"/>
                  <w:marBottom w:val="0"/>
                  <w:divBdr>
                    <w:top w:val="none" w:sz="0" w:space="0" w:color="auto"/>
                    <w:left w:val="none" w:sz="0" w:space="0" w:color="auto"/>
                    <w:bottom w:val="none" w:sz="0" w:space="0" w:color="auto"/>
                    <w:right w:val="none" w:sz="0" w:space="0" w:color="auto"/>
                  </w:divBdr>
                </w:div>
                <w:div w:id="1028289079">
                  <w:marLeft w:val="0"/>
                  <w:marRight w:val="0"/>
                  <w:marTop w:val="0"/>
                  <w:marBottom w:val="0"/>
                  <w:divBdr>
                    <w:top w:val="none" w:sz="0" w:space="0" w:color="auto"/>
                    <w:left w:val="none" w:sz="0" w:space="0" w:color="auto"/>
                    <w:bottom w:val="none" w:sz="0" w:space="0" w:color="auto"/>
                    <w:right w:val="none" w:sz="0" w:space="0" w:color="auto"/>
                  </w:divBdr>
                </w:div>
                <w:div w:id="1242566045">
                  <w:marLeft w:val="0"/>
                  <w:marRight w:val="0"/>
                  <w:marTop w:val="0"/>
                  <w:marBottom w:val="0"/>
                  <w:divBdr>
                    <w:top w:val="none" w:sz="0" w:space="0" w:color="auto"/>
                    <w:left w:val="none" w:sz="0" w:space="0" w:color="auto"/>
                    <w:bottom w:val="none" w:sz="0" w:space="0" w:color="auto"/>
                    <w:right w:val="none" w:sz="0" w:space="0" w:color="auto"/>
                  </w:divBdr>
                </w:div>
                <w:div w:id="1060250995">
                  <w:marLeft w:val="0"/>
                  <w:marRight w:val="0"/>
                  <w:marTop w:val="0"/>
                  <w:marBottom w:val="0"/>
                  <w:divBdr>
                    <w:top w:val="none" w:sz="0" w:space="0" w:color="auto"/>
                    <w:left w:val="none" w:sz="0" w:space="0" w:color="auto"/>
                    <w:bottom w:val="none" w:sz="0" w:space="0" w:color="auto"/>
                    <w:right w:val="none" w:sz="0" w:space="0" w:color="auto"/>
                  </w:divBdr>
                </w:div>
                <w:div w:id="876357758">
                  <w:marLeft w:val="0"/>
                  <w:marRight w:val="0"/>
                  <w:marTop w:val="0"/>
                  <w:marBottom w:val="0"/>
                  <w:divBdr>
                    <w:top w:val="none" w:sz="0" w:space="0" w:color="auto"/>
                    <w:left w:val="none" w:sz="0" w:space="0" w:color="auto"/>
                    <w:bottom w:val="none" w:sz="0" w:space="0" w:color="auto"/>
                    <w:right w:val="none" w:sz="0" w:space="0" w:color="auto"/>
                  </w:divBdr>
                </w:div>
                <w:div w:id="156044092">
                  <w:marLeft w:val="0"/>
                  <w:marRight w:val="0"/>
                  <w:marTop w:val="0"/>
                  <w:marBottom w:val="0"/>
                  <w:divBdr>
                    <w:top w:val="none" w:sz="0" w:space="0" w:color="auto"/>
                    <w:left w:val="none" w:sz="0" w:space="0" w:color="auto"/>
                    <w:bottom w:val="none" w:sz="0" w:space="0" w:color="auto"/>
                    <w:right w:val="none" w:sz="0" w:space="0" w:color="auto"/>
                  </w:divBdr>
                </w:div>
                <w:div w:id="241181282">
                  <w:marLeft w:val="0"/>
                  <w:marRight w:val="0"/>
                  <w:marTop w:val="0"/>
                  <w:marBottom w:val="0"/>
                  <w:divBdr>
                    <w:top w:val="none" w:sz="0" w:space="0" w:color="auto"/>
                    <w:left w:val="none" w:sz="0" w:space="0" w:color="auto"/>
                    <w:bottom w:val="none" w:sz="0" w:space="0" w:color="auto"/>
                    <w:right w:val="none" w:sz="0" w:space="0" w:color="auto"/>
                  </w:divBdr>
                </w:div>
                <w:div w:id="535192996">
                  <w:marLeft w:val="0"/>
                  <w:marRight w:val="0"/>
                  <w:marTop w:val="0"/>
                  <w:marBottom w:val="0"/>
                  <w:divBdr>
                    <w:top w:val="none" w:sz="0" w:space="0" w:color="auto"/>
                    <w:left w:val="none" w:sz="0" w:space="0" w:color="auto"/>
                    <w:bottom w:val="none" w:sz="0" w:space="0" w:color="auto"/>
                    <w:right w:val="none" w:sz="0" w:space="0" w:color="auto"/>
                  </w:divBdr>
                </w:div>
                <w:div w:id="1959993051">
                  <w:marLeft w:val="0"/>
                  <w:marRight w:val="0"/>
                  <w:marTop w:val="0"/>
                  <w:marBottom w:val="0"/>
                  <w:divBdr>
                    <w:top w:val="none" w:sz="0" w:space="0" w:color="auto"/>
                    <w:left w:val="none" w:sz="0" w:space="0" w:color="auto"/>
                    <w:bottom w:val="none" w:sz="0" w:space="0" w:color="auto"/>
                    <w:right w:val="none" w:sz="0" w:space="0" w:color="auto"/>
                  </w:divBdr>
                </w:div>
                <w:div w:id="939336659">
                  <w:marLeft w:val="0"/>
                  <w:marRight w:val="0"/>
                  <w:marTop w:val="0"/>
                  <w:marBottom w:val="0"/>
                  <w:divBdr>
                    <w:top w:val="none" w:sz="0" w:space="0" w:color="auto"/>
                    <w:left w:val="none" w:sz="0" w:space="0" w:color="auto"/>
                    <w:bottom w:val="none" w:sz="0" w:space="0" w:color="auto"/>
                    <w:right w:val="none" w:sz="0" w:space="0" w:color="auto"/>
                  </w:divBdr>
                </w:div>
                <w:div w:id="1992128008">
                  <w:marLeft w:val="0"/>
                  <w:marRight w:val="0"/>
                  <w:marTop w:val="0"/>
                  <w:marBottom w:val="0"/>
                  <w:divBdr>
                    <w:top w:val="none" w:sz="0" w:space="0" w:color="auto"/>
                    <w:left w:val="none" w:sz="0" w:space="0" w:color="auto"/>
                    <w:bottom w:val="none" w:sz="0" w:space="0" w:color="auto"/>
                    <w:right w:val="none" w:sz="0" w:space="0" w:color="auto"/>
                  </w:divBdr>
                </w:div>
                <w:div w:id="927999992">
                  <w:marLeft w:val="0"/>
                  <w:marRight w:val="0"/>
                  <w:marTop w:val="0"/>
                  <w:marBottom w:val="0"/>
                  <w:divBdr>
                    <w:top w:val="none" w:sz="0" w:space="0" w:color="auto"/>
                    <w:left w:val="none" w:sz="0" w:space="0" w:color="auto"/>
                    <w:bottom w:val="none" w:sz="0" w:space="0" w:color="auto"/>
                    <w:right w:val="none" w:sz="0" w:space="0" w:color="auto"/>
                  </w:divBdr>
                </w:div>
                <w:div w:id="2014261881">
                  <w:marLeft w:val="0"/>
                  <w:marRight w:val="0"/>
                  <w:marTop w:val="0"/>
                  <w:marBottom w:val="0"/>
                  <w:divBdr>
                    <w:top w:val="none" w:sz="0" w:space="0" w:color="auto"/>
                    <w:left w:val="none" w:sz="0" w:space="0" w:color="auto"/>
                    <w:bottom w:val="none" w:sz="0" w:space="0" w:color="auto"/>
                    <w:right w:val="none" w:sz="0" w:space="0" w:color="auto"/>
                  </w:divBdr>
                </w:div>
                <w:div w:id="1723748867">
                  <w:marLeft w:val="0"/>
                  <w:marRight w:val="0"/>
                  <w:marTop w:val="0"/>
                  <w:marBottom w:val="0"/>
                  <w:divBdr>
                    <w:top w:val="none" w:sz="0" w:space="0" w:color="auto"/>
                    <w:left w:val="none" w:sz="0" w:space="0" w:color="auto"/>
                    <w:bottom w:val="none" w:sz="0" w:space="0" w:color="auto"/>
                    <w:right w:val="none" w:sz="0" w:space="0" w:color="auto"/>
                  </w:divBdr>
                </w:div>
                <w:div w:id="1847941434">
                  <w:marLeft w:val="0"/>
                  <w:marRight w:val="0"/>
                  <w:marTop w:val="0"/>
                  <w:marBottom w:val="0"/>
                  <w:divBdr>
                    <w:top w:val="none" w:sz="0" w:space="0" w:color="auto"/>
                    <w:left w:val="none" w:sz="0" w:space="0" w:color="auto"/>
                    <w:bottom w:val="none" w:sz="0" w:space="0" w:color="auto"/>
                    <w:right w:val="none" w:sz="0" w:space="0" w:color="auto"/>
                  </w:divBdr>
                </w:div>
                <w:div w:id="458374257">
                  <w:marLeft w:val="0"/>
                  <w:marRight w:val="0"/>
                  <w:marTop w:val="0"/>
                  <w:marBottom w:val="0"/>
                  <w:divBdr>
                    <w:top w:val="none" w:sz="0" w:space="0" w:color="auto"/>
                    <w:left w:val="none" w:sz="0" w:space="0" w:color="auto"/>
                    <w:bottom w:val="none" w:sz="0" w:space="0" w:color="auto"/>
                    <w:right w:val="none" w:sz="0" w:space="0" w:color="auto"/>
                  </w:divBdr>
                </w:div>
                <w:div w:id="1656178941">
                  <w:marLeft w:val="0"/>
                  <w:marRight w:val="0"/>
                  <w:marTop w:val="0"/>
                  <w:marBottom w:val="0"/>
                  <w:divBdr>
                    <w:top w:val="none" w:sz="0" w:space="0" w:color="auto"/>
                    <w:left w:val="none" w:sz="0" w:space="0" w:color="auto"/>
                    <w:bottom w:val="none" w:sz="0" w:space="0" w:color="auto"/>
                    <w:right w:val="none" w:sz="0" w:space="0" w:color="auto"/>
                  </w:divBdr>
                </w:div>
                <w:div w:id="978729669">
                  <w:marLeft w:val="0"/>
                  <w:marRight w:val="0"/>
                  <w:marTop w:val="0"/>
                  <w:marBottom w:val="0"/>
                  <w:divBdr>
                    <w:top w:val="none" w:sz="0" w:space="0" w:color="auto"/>
                    <w:left w:val="none" w:sz="0" w:space="0" w:color="auto"/>
                    <w:bottom w:val="none" w:sz="0" w:space="0" w:color="auto"/>
                    <w:right w:val="none" w:sz="0" w:space="0" w:color="auto"/>
                  </w:divBdr>
                </w:div>
                <w:div w:id="1102645173">
                  <w:marLeft w:val="0"/>
                  <w:marRight w:val="0"/>
                  <w:marTop w:val="0"/>
                  <w:marBottom w:val="0"/>
                  <w:divBdr>
                    <w:top w:val="none" w:sz="0" w:space="0" w:color="auto"/>
                    <w:left w:val="none" w:sz="0" w:space="0" w:color="auto"/>
                    <w:bottom w:val="none" w:sz="0" w:space="0" w:color="auto"/>
                    <w:right w:val="none" w:sz="0" w:space="0" w:color="auto"/>
                  </w:divBdr>
                </w:div>
                <w:div w:id="803623630">
                  <w:marLeft w:val="0"/>
                  <w:marRight w:val="0"/>
                  <w:marTop w:val="0"/>
                  <w:marBottom w:val="0"/>
                  <w:divBdr>
                    <w:top w:val="none" w:sz="0" w:space="0" w:color="auto"/>
                    <w:left w:val="none" w:sz="0" w:space="0" w:color="auto"/>
                    <w:bottom w:val="none" w:sz="0" w:space="0" w:color="auto"/>
                    <w:right w:val="none" w:sz="0" w:space="0" w:color="auto"/>
                  </w:divBdr>
                </w:div>
                <w:div w:id="1113862292">
                  <w:marLeft w:val="0"/>
                  <w:marRight w:val="0"/>
                  <w:marTop w:val="0"/>
                  <w:marBottom w:val="0"/>
                  <w:divBdr>
                    <w:top w:val="none" w:sz="0" w:space="0" w:color="auto"/>
                    <w:left w:val="none" w:sz="0" w:space="0" w:color="auto"/>
                    <w:bottom w:val="none" w:sz="0" w:space="0" w:color="auto"/>
                    <w:right w:val="none" w:sz="0" w:space="0" w:color="auto"/>
                  </w:divBdr>
                </w:div>
                <w:div w:id="963081877">
                  <w:marLeft w:val="0"/>
                  <w:marRight w:val="0"/>
                  <w:marTop w:val="0"/>
                  <w:marBottom w:val="0"/>
                  <w:divBdr>
                    <w:top w:val="none" w:sz="0" w:space="0" w:color="auto"/>
                    <w:left w:val="none" w:sz="0" w:space="0" w:color="auto"/>
                    <w:bottom w:val="none" w:sz="0" w:space="0" w:color="auto"/>
                    <w:right w:val="none" w:sz="0" w:space="0" w:color="auto"/>
                  </w:divBdr>
                </w:div>
                <w:div w:id="1767115879">
                  <w:marLeft w:val="0"/>
                  <w:marRight w:val="0"/>
                  <w:marTop w:val="0"/>
                  <w:marBottom w:val="0"/>
                  <w:divBdr>
                    <w:top w:val="none" w:sz="0" w:space="0" w:color="auto"/>
                    <w:left w:val="none" w:sz="0" w:space="0" w:color="auto"/>
                    <w:bottom w:val="none" w:sz="0" w:space="0" w:color="auto"/>
                    <w:right w:val="none" w:sz="0" w:space="0" w:color="auto"/>
                  </w:divBdr>
                </w:div>
                <w:div w:id="1666854605">
                  <w:marLeft w:val="0"/>
                  <w:marRight w:val="0"/>
                  <w:marTop w:val="0"/>
                  <w:marBottom w:val="0"/>
                  <w:divBdr>
                    <w:top w:val="none" w:sz="0" w:space="0" w:color="auto"/>
                    <w:left w:val="none" w:sz="0" w:space="0" w:color="auto"/>
                    <w:bottom w:val="none" w:sz="0" w:space="0" w:color="auto"/>
                    <w:right w:val="none" w:sz="0" w:space="0" w:color="auto"/>
                  </w:divBdr>
                </w:div>
                <w:div w:id="88937510">
                  <w:marLeft w:val="0"/>
                  <w:marRight w:val="0"/>
                  <w:marTop w:val="0"/>
                  <w:marBottom w:val="0"/>
                  <w:divBdr>
                    <w:top w:val="none" w:sz="0" w:space="0" w:color="auto"/>
                    <w:left w:val="none" w:sz="0" w:space="0" w:color="auto"/>
                    <w:bottom w:val="none" w:sz="0" w:space="0" w:color="auto"/>
                    <w:right w:val="none" w:sz="0" w:space="0" w:color="auto"/>
                  </w:divBdr>
                </w:div>
                <w:div w:id="19047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6827">
          <w:marLeft w:val="0"/>
          <w:marRight w:val="0"/>
          <w:marTop w:val="15"/>
          <w:marBottom w:val="0"/>
          <w:divBdr>
            <w:top w:val="none" w:sz="0" w:space="0" w:color="auto"/>
            <w:left w:val="none" w:sz="0" w:space="0" w:color="auto"/>
            <w:bottom w:val="none" w:sz="0" w:space="0" w:color="auto"/>
            <w:right w:val="none" w:sz="0" w:space="0" w:color="auto"/>
          </w:divBdr>
          <w:divsChild>
            <w:div w:id="896084903">
              <w:marLeft w:val="0"/>
              <w:marRight w:val="0"/>
              <w:marTop w:val="0"/>
              <w:marBottom w:val="0"/>
              <w:divBdr>
                <w:top w:val="none" w:sz="0" w:space="0" w:color="auto"/>
                <w:left w:val="none" w:sz="0" w:space="0" w:color="auto"/>
                <w:bottom w:val="none" w:sz="0" w:space="0" w:color="auto"/>
                <w:right w:val="none" w:sz="0" w:space="0" w:color="auto"/>
              </w:divBdr>
              <w:divsChild>
                <w:div w:id="2120176558">
                  <w:marLeft w:val="0"/>
                  <w:marRight w:val="0"/>
                  <w:marTop w:val="0"/>
                  <w:marBottom w:val="0"/>
                  <w:divBdr>
                    <w:top w:val="none" w:sz="0" w:space="0" w:color="auto"/>
                    <w:left w:val="none" w:sz="0" w:space="0" w:color="auto"/>
                    <w:bottom w:val="none" w:sz="0" w:space="0" w:color="auto"/>
                    <w:right w:val="none" w:sz="0" w:space="0" w:color="auto"/>
                  </w:divBdr>
                </w:div>
                <w:div w:id="1471169444">
                  <w:marLeft w:val="0"/>
                  <w:marRight w:val="0"/>
                  <w:marTop w:val="0"/>
                  <w:marBottom w:val="0"/>
                  <w:divBdr>
                    <w:top w:val="none" w:sz="0" w:space="0" w:color="auto"/>
                    <w:left w:val="none" w:sz="0" w:space="0" w:color="auto"/>
                    <w:bottom w:val="none" w:sz="0" w:space="0" w:color="auto"/>
                    <w:right w:val="none" w:sz="0" w:space="0" w:color="auto"/>
                  </w:divBdr>
                </w:div>
                <w:div w:id="233320852">
                  <w:marLeft w:val="0"/>
                  <w:marRight w:val="0"/>
                  <w:marTop w:val="0"/>
                  <w:marBottom w:val="0"/>
                  <w:divBdr>
                    <w:top w:val="none" w:sz="0" w:space="0" w:color="auto"/>
                    <w:left w:val="none" w:sz="0" w:space="0" w:color="auto"/>
                    <w:bottom w:val="none" w:sz="0" w:space="0" w:color="auto"/>
                    <w:right w:val="none" w:sz="0" w:space="0" w:color="auto"/>
                  </w:divBdr>
                </w:div>
                <w:div w:id="586693987">
                  <w:marLeft w:val="0"/>
                  <w:marRight w:val="0"/>
                  <w:marTop w:val="0"/>
                  <w:marBottom w:val="0"/>
                  <w:divBdr>
                    <w:top w:val="none" w:sz="0" w:space="0" w:color="auto"/>
                    <w:left w:val="none" w:sz="0" w:space="0" w:color="auto"/>
                    <w:bottom w:val="none" w:sz="0" w:space="0" w:color="auto"/>
                    <w:right w:val="none" w:sz="0" w:space="0" w:color="auto"/>
                  </w:divBdr>
                </w:div>
                <w:div w:id="324480386">
                  <w:marLeft w:val="0"/>
                  <w:marRight w:val="0"/>
                  <w:marTop w:val="0"/>
                  <w:marBottom w:val="0"/>
                  <w:divBdr>
                    <w:top w:val="none" w:sz="0" w:space="0" w:color="auto"/>
                    <w:left w:val="none" w:sz="0" w:space="0" w:color="auto"/>
                    <w:bottom w:val="none" w:sz="0" w:space="0" w:color="auto"/>
                    <w:right w:val="none" w:sz="0" w:space="0" w:color="auto"/>
                  </w:divBdr>
                </w:div>
                <w:div w:id="1587496247">
                  <w:marLeft w:val="0"/>
                  <w:marRight w:val="0"/>
                  <w:marTop w:val="0"/>
                  <w:marBottom w:val="0"/>
                  <w:divBdr>
                    <w:top w:val="none" w:sz="0" w:space="0" w:color="auto"/>
                    <w:left w:val="none" w:sz="0" w:space="0" w:color="auto"/>
                    <w:bottom w:val="none" w:sz="0" w:space="0" w:color="auto"/>
                    <w:right w:val="none" w:sz="0" w:space="0" w:color="auto"/>
                  </w:divBdr>
                </w:div>
                <w:div w:id="1508062220">
                  <w:marLeft w:val="0"/>
                  <w:marRight w:val="0"/>
                  <w:marTop w:val="0"/>
                  <w:marBottom w:val="0"/>
                  <w:divBdr>
                    <w:top w:val="none" w:sz="0" w:space="0" w:color="auto"/>
                    <w:left w:val="none" w:sz="0" w:space="0" w:color="auto"/>
                    <w:bottom w:val="none" w:sz="0" w:space="0" w:color="auto"/>
                    <w:right w:val="none" w:sz="0" w:space="0" w:color="auto"/>
                  </w:divBdr>
                </w:div>
                <w:div w:id="971206380">
                  <w:marLeft w:val="0"/>
                  <w:marRight w:val="0"/>
                  <w:marTop w:val="0"/>
                  <w:marBottom w:val="0"/>
                  <w:divBdr>
                    <w:top w:val="none" w:sz="0" w:space="0" w:color="auto"/>
                    <w:left w:val="none" w:sz="0" w:space="0" w:color="auto"/>
                    <w:bottom w:val="none" w:sz="0" w:space="0" w:color="auto"/>
                    <w:right w:val="none" w:sz="0" w:space="0" w:color="auto"/>
                  </w:divBdr>
                </w:div>
                <w:div w:id="2012945733">
                  <w:marLeft w:val="0"/>
                  <w:marRight w:val="0"/>
                  <w:marTop w:val="0"/>
                  <w:marBottom w:val="0"/>
                  <w:divBdr>
                    <w:top w:val="none" w:sz="0" w:space="0" w:color="auto"/>
                    <w:left w:val="none" w:sz="0" w:space="0" w:color="auto"/>
                    <w:bottom w:val="none" w:sz="0" w:space="0" w:color="auto"/>
                    <w:right w:val="none" w:sz="0" w:space="0" w:color="auto"/>
                  </w:divBdr>
                </w:div>
                <w:div w:id="1730226927">
                  <w:marLeft w:val="0"/>
                  <w:marRight w:val="0"/>
                  <w:marTop w:val="0"/>
                  <w:marBottom w:val="0"/>
                  <w:divBdr>
                    <w:top w:val="none" w:sz="0" w:space="0" w:color="auto"/>
                    <w:left w:val="none" w:sz="0" w:space="0" w:color="auto"/>
                    <w:bottom w:val="none" w:sz="0" w:space="0" w:color="auto"/>
                    <w:right w:val="none" w:sz="0" w:space="0" w:color="auto"/>
                  </w:divBdr>
                </w:div>
                <w:div w:id="763919414">
                  <w:marLeft w:val="0"/>
                  <w:marRight w:val="0"/>
                  <w:marTop w:val="0"/>
                  <w:marBottom w:val="0"/>
                  <w:divBdr>
                    <w:top w:val="none" w:sz="0" w:space="0" w:color="auto"/>
                    <w:left w:val="none" w:sz="0" w:space="0" w:color="auto"/>
                    <w:bottom w:val="none" w:sz="0" w:space="0" w:color="auto"/>
                    <w:right w:val="none" w:sz="0" w:space="0" w:color="auto"/>
                  </w:divBdr>
                </w:div>
                <w:div w:id="1216695304">
                  <w:marLeft w:val="0"/>
                  <w:marRight w:val="0"/>
                  <w:marTop w:val="0"/>
                  <w:marBottom w:val="0"/>
                  <w:divBdr>
                    <w:top w:val="none" w:sz="0" w:space="0" w:color="auto"/>
                    <w:left w:val="none" w:sz="0" w:space="0" w:color="auto"/>
                    <w:bottom w:val="none" w:sz="0" w:space="0" w:color="auto"/>
                    <w:right w:val="none" w:sz="0" w:space="0" w:color="auto"/>
                  </w:divBdr>
                </w:div>
                <w:div w:id="1586722731">
                  <w:marLeft w:val="0"/>
                  <w:marRight w:val="0"/>
                  <w:marTop w:val="0"/>
                  <w:marBottom w:val="0"/>
                  <w:divBdr>
                    <w:top w:val="none" w:sz="0" w:space="0" w:color="auto"/>
                    <w:left w:val="none" w:sz="0" w:space="0" w:color="auto"/>
                    <w:bottom w:val="none" w:sz="0" w:space="0" w:color="auto"/>
                    <w:right w:val="none" w:sz="0" w:space="0" w:color="auto"/>
                  </w:divBdr>
                </w:div>
                <w:div w:id="101533444">
                  <w:marLeft w:val="0"/>
                  <w:marRight w:val="0"/>
                  <w:marTop w:val="0"/>
                  <w:marBottom w:val="0"/>
                  <w:divBdr>
                    <w:top w:val="none" w:sz="0" w:space="0" w:color="auto"/>
                    <w:left w:val="none" w:sz="0" w:space="0" w:color="auto"/>
                    <w:bottom w:val="none" w:sz="0" w:space="0" w:color="auto"/>
                    <w:right w:val="none" w:sz="0" w:space="0" w:color="auto"/>
                  </w:divBdr>
                </w:div>
                <w:div w:id="31418006">
                  <w:marLeft w:val="0"/>
                  <w:marRight w:val="0"/>
                  <w:marTop w:val="0"/>
                  <w:marBottom w:val="0"/>
                  <w:divBdr>
                    <w:top w:val="none" w:sz="0" w:space="0" w:color="auto"/>
                    <w:left w:val="none" w:sz="0" w:space="0" w:color="auto"/>
                    <w:bottom w:val="none" w:sz="0" w:space="0" w:color="auto"/>
                    <w:right w:val="none" w:sz="0" w:space="0" w:color="auto"/>
                  </w:divBdr>
                </w:div>
                <w:div w:id="677469711">
                  <w:marLeft w:val="0"/>
                  <w:marRight w:val="0"/>
                  <w:marTop w:val="0"/>
                  <w:marBottom w:val="0"/>
                  <w:divBdr>
                    <w:top w:val="none" w:sz="0" w:space="0" w:color="auto"/>
                    <w:left w:val="none" w:sz="0" w:space="0" w:color="auto"/>
                    <w:bottom w:val="none" w:sz="0" w:space="0" w:color="auto"/>
                    <w:right w:val="none" w:sz="0" w:space="0" w:color="auto"/>
                  </w:divBdr>
                </w:div>
                <w:div w:id="44647581">
                  <w:marLeft w:val="0"/>
                  <w:marRight w:val="0"/>
                  <w:marTop w:val="0"/>
                  <w:marBottom w:val="0"/>
                  <w:divBdr>
                    <w:top w:val="none" w:sz="0" w:space="0" w:color="auto"/>
                    <w:left w:val="none" w:sz="0" w:space="0" w:color="auto"/>
                    <w:bottom w:val="none" w:sz="0" w:space="0" w:color="auto"/>
                    <w:right w:val="none" w:sz="0" w:space="0" w:color="auto"/>
                  </w:divBdr>
                </w:div>
                <w:div w:id="1521581730">
                  <w:marLeft w:val="0"/>
                  <w:marRight w:val="0"/>
                  <w:marTop w:val="0"/>
                  <w:marBottom w:val="0"/>
                  <w:divBdr>
                    <w:top w:val="none" w:sz="0" w:space="0" w:color="auto"/>
                    <w:left w:val="none" w:sz="0" w:space="0" w:color="auto"/>
                    <w:bottom w:val="none" w:sz="0" w:space="0" w:color="auto"/>
                    <w:right w:val="none" w:sz="0" w:space="0" w:color="auto"/>
                  </w:divBdr>
                </w:div>
                <w:div w:id="1188719506">
                  <w:marLeft w:val="0"/>
                  <w:marRight w:val="0"/>
                  <w:marTop w:val="0"/>
                  <w:marBottom w:val="0"/>
                  <w:divBdr>
                    <w:top w:val="none" w:sz="0" w:space="0" w:color="auto"/>
                    <w:left w:val="none" w:sz="0" w:space="0" w:color="auto"/>
                    <w:bottom w:val="none" w:sz="0" w:space="0" w:color="auto"/>
                    <w:right w:val="none" w:sz="0" w:space="0" w:color="auto"/>
                  </w:divBdr>
                </w:div>
                <w:div w:id="1488208897">
                  <w:marLeft w:val="0"/>
                  <w:marRight w:val="0"/>
                  <w:marTop w:val="0"/>
                  <w:marBottom w:val="0"/>
                  <w:divBdr>
                    <w:top w:val="none" w:sz="0" w:space="0" w:color="auto"/>
                    <w:left w:val="none" w:sz="0" w:space="0" w:color="auto"/>
                    <w:bottom w:val="none" w:sz="0" w:space="0" w:color="auto"/>
                    <w:right w:val="none" w:sz="0" w:space="0" w:color="auto"/>
                  </w:divBdr>
                </w:div>
                <w:div w:id="29428361">
                  <w:marLeft w:val="0"/>
                  <w:marRight w:val="0"/>
                  <w:marTop w:val="0"/>
                  <w:marBottom w:val="0"/>
                  <w:divBdr>
                    <w:top w:val="none" w:sz="0" w:space="0" w:color="auto"/>
                    <w:left w:val="none" w:sz="0" w:space="0" w:color="auto"/>
                    <w:bottom w:val="none" w:sz="0" w:space="0" w:color="auto"/>
                    <w:right w:val="none" w:sz="0" w:space="0" w:color="auto"/>
                  </w:divBdr>
                </w:div>
                <w:div w:id="892234627">
                  <w:marLeft w:val="0"/>
                  <w:marRight w:val="0"/>
                  <w:marTop w:val="0"/>
                  <w:marBottom w:val="0"/>
                  <w:divBdr>
                    <w:top w:val="none" w:sz="0" w:space="0" w:color="auto"/>
                    <w:left w:val="none" w:sz="0" w:space="0" w:color="auto"/>
                    <w:bottom w:val="none" w:sz="0" w:space="0" w:color="auto"/>
                    <w:right w:val="none" w:sz="0" w:space="0" w:color="auto"/>
                  </w:divBdr>
                </w:div>
                <w:div w:id="810944360">
                  <w:marLeft w:val="0"/>
                  <w:marRight w:val="0"/>
                  <w:marTop w:val="0"/>
                  <w:marBottom w:val="0"/>
                  <w:divBdr>
                    <w:top w:val="none" w:sz="0" w:space="0" w:color="auto"/>
                    <w:left w:val="none" w:sz="0" w:space="0" w:color="auto"/>
                    <w:bottom w:val="none" w:sz="0" w:space="0" w:color="auto"/>
                    <w:right w:val="none" w:sz="0" w:space="0" w:color="auto"/>
                  </w:divBdr>
                </w:div>
                <w:div w:id="905644693">
                  <w:marLeft w:val="0"/>
                  <w:marRight w:val="0"/>
                  <w:marTop w:val="0"/>
                  <w:marBottom w:val="0"/>
                  <w:divBdr>
                    <w:top w:val="none" w:sz="0" w:space="0" w:color="auto"/>
                    <w:left w:val="none" w:sz="0" w:space="0" w:color="auto"/>
                    <w:bottom w:val="none" w:sz="0" w:space="0" w:color="auto"/>
                    <w:right w:val="none" w:sz="0" w:space="0" w:color="auto"/>
                  </w:divBdr>
                </w:div>
                <w:div w:id="287199080">
                  <w:marLeft w:val="0"/>
                  <w:marRight w:val="0"/>
                  <w:marTop w:val="0"/>
                  <w:marBottom w:val="0"/>
                  <w:divBdr>
                    <w:top w:val="none" w:sz="0" w:space="0" w:color="auto"/>
                    <w:left w:val="none" w:sz="0" w:space="0" w:color="auto"/>
                    <w:bottom w:val="none" w:sz="0" w:space="0" w:color="auto"/>
                    <w:right w:val="none" w:sz="0" w:space="0" w:color="auto"/>
                  </w:divBdr>
                </w:div>
                <w:div w:id="18185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4173">
      <w:bodyDiv w:val="1"/>
      <w:marLeft w:val="0"/>
      <w:marRight w:val="0"/>
      <w:marTop w:val="0"/>
      <w:marBottom w:val="0"/>
      <w:divBdr>
        <w:top w:val="none" w:sz="0" w:space="0" w:color="auto"/>
        <w:left w:val="none" w:sz="0" w:space="0" w:color="auto"/>
        <w:bottom w:val="none" w:sz="0" w:space="0" w:color="auto"/>
        <w:right w:val="none" w:sz="0" w:space="0" w:color="auto"/>
      </w:divBdr>
      <w:divsChild>
        <w:div w:id="369230526">
          <w:marLeft w:val="0"/>
          <w:marRight w:val="0"/>
          <w:marTop w:val="0"/>
          <w:marBottom w:val="0"/>
          <w:divBdr>
            <w:top w:val="none" w:sz="0" w:space="0" w:color="auto"/>
            <w:left w:val="none" w:sz="0" w:space="0" w:color="auto"/>
            <w:bottom w:val="none" w:sz="0" w:space="0" w:color="auto"/>
            <w:right w:val="none" w:sz="0" w:space="0" w:color="auto"/>
          </w:divBdr>
        </w:div>
        <w:div w:id="928000856">
          <w:marLeft w:val="0"/>
          <w:marRight w:val="0"/>
          <w:marTop w:val="0"/>
          <w:marBottom w:val="0"/>
          <w:divBdr>
            <w:top w:val="none" w:sz="0" w:space="0" w:color="auto"/>
            <w:left w:val="none" w:sz="0" w:space="0" w:color="auto"/>
            <w:bottom w:val="none" w:sz="0" w:space="0" w:color="auto"/>
            <w:right w:val="none" w:sz="0" w:space="0" w:color="auto"/>
          </w:divBdr>
        </w:div>
        <w:div w:id="1632177043">
          <w:marLeft w:val="0"/>
          <w:marRight w:val="0"/>
          <w:marTop w:val="0"/>
          <w:marBottom w:val="0"/>
          <w:divBdr>
            <w:top w:val="none" w:sz="0" w:space="0" w:color="auto"/>
            <w:left w:val="none" w:sz="0" w:space="0" w:color="auto"/>
            <w:bottom w:val="none" w:sz="0" w:space="0" w:color="auto"/>
            <w:right w:val="none" w:sz="0" w:space="0" w:color="auto"/>
          </w:divBdr>
        </w:div>
        <w:div w:id="29578247">
          <w:marLeft w:val="0"/>
          <w:marRight w:val="0"/>
          <w:marTop w:val="0"/>
          <w:marBottom w:val="0"/>
          <w:divBdr>
            <w:top w:val="none" w:sz="0" w:space="0" w:color="auto"/>
            <w:left w:val="none" w:sz="0" w:space="0" w:color="auto"/>
            <w:bottom w:val="none" w:sz="0" w:space="0" w:color="auto"/>
            <w:right w:val="none" w:sz="0" w:space="0" w:color="auto"/>
          </w:divBdr>
        </w:div>
        <w:div w:id="751972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262F3-E492-47D7-A283-7C3A565F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 eapen</dc:creator>
  <cp:keywords/>
  <dc:description/>
  <cp:lastModifiedBy>shaji eapen</cp:lastModifiedBy>
  <cp:revision>12</cp:revision>
  <dcterms:created xsi:type="dcterms:W3CDTF">2019-11-26T22:12:00Z</dcterms:created>
  <dcterms:modified xsi:type="dcterms:W3CDTF">2019-11-26T22:22:00Z</dcterms:modified>
</cp:coreProperties>
</file>